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20897" w14:textId="77777777" w:rsidR="007F7B19" w:rsidRPr="009855AE" w:rsidRDefault="007F7B19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t xml:space="preserve">Molecular characterisation of ER+ breast cancer dormancy and acquired resistance using a clinical model: potential </w:t>
      </w:r>
      <w:r w:rsidR="009B6682">
        <w:rPr>
          <w:rFonts w:ascii="Arial" w:hAnsi="Arial" w:cs="Arial"/>
          <w:b/>
        </w:rPr>
        <w:t>involvement</w:t>
      </w:r>
      <w:r w:rsidRPr="009855AE">
        <w:rPr>
          <w:rFonts w:ascii="Arial" w:hAnsi="Arial" w:cs="Arial"/>
          <w:b/>
        </w:rPr>
        <w:t xml:space="preserve"> of epigenetic regulation </w:t>
      </w:r>
    </w:p>
    <w:p w14:paraId="4A008948" w14:textId="77777777" w:rsidR="00FC7732" w:rsidRPr="009855AE" w:rsidRDefault="00FC7732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Selli C</w:t>
      </w:r>
      <w:r w:rsidRPr="009855AE">
        <w:rPr>
          <w:rFonts w:ascii="Arial" w:hAnsi="Arial" w:cs="Arial"/>
          <w:vertAlign w:val="superscript"/>
        </w:rPr>
        <w:t>1,2</w:t>
      </w:r>
      <w:r w:rsidRPr="009855AE">
        <w:rPr>
          <w:rFonts w:ascii="Arial" w:hAnsi="Arial" w:cs="Arial"/>
        </w:rPr>
        <w:t xml:space="preserve">, </w:t>
      </w:r>
      <w:r w:rsidRPr="009855AE">
        <w:rPr>
          <w:rFonts w:ascii="Arial" w:hAnsi="Arial" w:cs="Arial"/>
          <w:highlight w:val="yellow"/>
        </w:rPr>
        <w:t>…</w:t>
      </w:r>
      <w:proofErr w:type="gramStart"/>
      <w:r w:rsidRPr="009855AE">
        <w:rPr>
          <w:rFonts w:ascii="Arial" w:hAnsi="Arial" w:cs="Arial"/>
          <w:highlight w:val="yellow"/>
        </w:rPr>
        <w:t>…..</w:t>
      </w:r>
      <w:proofErr w:type="gramEnd"/>
      <w:r w:rsidRPr="009855AE">
        <w:rPr>
          <w:rFonts w:ascii="Arial" w:hAnsi="Arial" w:cs="Arial"/>
        </w:rPr>
        <w:t>,Mike Dixon</w:t>
      </w:r>
      <w:r w:rsidRPr="009855AE">
        <w:rPr>
          <w:rFonts w:ascii="Arial" w:hAnsi="Arial" w:cs="Arial"/>
          <w:vertAlign w:val="superscript"/>
        </w:rPr>
        <w:t>1</w:t>
      </w:r>
      <w:r w:rsidRPr="009855AE">
        <w:rPr>
          <w:rFonts w:ascii="Arial" w:hAnsi="Arial" w:cs="Arial"/>
        </w:rPr>
        <w:t>, Sims AH</w:t>
      </w:r>
      <w:r w:rsidRPr="009855AE">
        <w:rPr>
          <w:rFonts w:ascii="Arial" w:hAnsi="Arial" w:cs="Arial"/>
          <w:vertAlign w:val="superscript"/>
        </w:rPr>
        <w:t>1*</w:t>
      </w:r>
    </w:p>
    <w:p w14:paraId="119F75E3" w14:textId="77777777" w:rsidR="00FC7732" w:rsidRPr="009855AE" w:rsidRDefault="00FC773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2D7A3A11" w14:textId="77777777" w:rsidR="00FC7732" w:rsidRPr="009855AE" w:rsidRDefault="00FC7732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  <w:vertAlign w:val="superscript"/>
        </w:rPr>
        <w:t>1</w:t>
      </w:r>
      <w:r w:rsidRPr="009855AE">
        <w:rPr>
          <w:rFonts w:ascii="Arial" w:hAnsi="Arial" w:cs="Arial"/>
        </w:rPr>
        <w:t xml:space="preserve"> Applied Bioinformatics of Cancer, Edinburgh Cancer Research Centre, Institute of Genetics and Molecular Medicine, The University of Edinburgh, EH4 2XU, Edinburgh, UK</w:t>
      </w:r>
    </w:p>
    <w:p w14:paraId="45126548" w14:textId="77777777" w:rsidR="00FC7732" w:rsidRPr="009855AE" w:rsidRDefault="00FC7732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  <w:vertAlign w:val="superscript"/>
        </w:rPr>
        <w:t xml:space="preserve">2 </w:t>
      </w:r>
      <w:r w:rsidRPr="009855AE">
        <w:rPr>
          <w:rFonts w:ascii="Arial" w:hAnsi="Arial" w:cs="Arial"/>
        </w:rPr>
        <w:t xml:space="preserve">Department of Pharmacology, Faculty of Pharmacy, </w:t>
      </w:r>
      <w:proofErr w:type="spellStart"/>
      <w:r w:rsidRPr="009855AE">
        <w:rPr>
          <w:rFonts w:ascii="Arial" w:hAnsi="Arial" w:cs="Arial"/>
        </w:rPr>
        <w:t>Ege</w:t>
      </w:r>
      <w:proofErr w:type="spellEnd"/>
      <w:r w:rsidRPr="009855AE">
        <w:rPr>
          <w:rFonts w:ascii="Arial" w:hAnsi="Arial" w:cs="Arial"/>
        </w:rPr>
        <w:t xml:space="preserve"> University, 35040, Izmir, Turkey</w:t>
      </w:r>
    </w:p>
    <w:p w14:paraId="6DC46374" w14:textId="77777777" w:rsidR="00FC7732" w:rsidRPr="009855AE" w:rsidRDefault="00FC773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2228535A" w14:textId="77777777" w:rsidR="00FC7732" w:rsidRPr="009855AE" w:rsidRDefault="00FC773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00126111" w14:textId="77777777" w:rsidR="00FC7732" w:rsidRPr="009855AE" w:rsidRDefault="00FC773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5C227395" w14:textId="77777777" w:rsidR="005B679A" w:rsidRDefault="00A701B4" w:rsidP="00A701B4">
      <w:pPr>
        <w:spacing w:before="120" w:after="120" w:line="240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Target </w:t>
      </w:r>
      <w:r w:rsidR="005B679A">
        <w:rPr>
          <w:rFonts w:ascii="Arial" w:hAnsi="Arial" w:cs="Arial"/>
          <w:highlight w:val="yellow"/>
        </w:rPr>
        <w:t>journals</w:t>
      </w:r>
    </w:p>
    <w:p w14:paraId="30B913FE" w14:textId="77777777" w:rsidR="005B679A" w:rsidRDefault="005B679A" w:rsidP="00A701B4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Clinical Cancer Research</w:t>
      </w:r>
    </w:p>
    <w:p w14:paraId="4740B7DD" w14:textId="77777777" w:rsidR="00FC7732" w:rsidRPr="009855AE" w:rsidRDefault="005B679A" w:rsidP="00A701B4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Cancer Research</w:t>
      </w:r>
      <w:r w:rsidR="00FC7732" w:rsidRPr="009855AE">
        <w:rPr>
          <w:rFonts w:ascii="Arial" w:hAnsi="Arial" w:cs="Arial"/>
        </w:rPr>
        <w:br/>
      </w:r>
    </w:p>
    <w:p w14:paraId="18DA62CB" w14:textId="77777777" w:rsidR="001C37BE" w:rsidRPr="009855AE" w:rsidRDefault="001C37BE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0D0CC07E" w14:textId="77777777" w:rsidR="001C37BE" w:rsidRPr="009855AE" w:rsidRDefault="001C37BE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3D4164D6" w14:textId="77777777" w:rsidR="001C37BE" w:rsidRPr="009855AE" w:rsidRDefault="001C37BE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10C62F06" w14:textId="77777777" w:rsidR="001C37BE" w:rsidRPr="009855AE" w:rsidRDefault="001C37BE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1E06C562" w14:textId="77777777" w:rsidR="001C37BE" w:rsidRPr="009855AE" w:rsidRDefault="008D0A9A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Abbreviating as: </w:t>
      </w:r>
    </w:p>
    <w:p w14:paraId="04CF1008" w14:textId="77777777" w:rsidR="009662F3" w:rsidRPr="009855AE" w:rsidRDefault="009662F3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LT long-term</w:t>
      </w:r>
    </w:p>
    <w:p w14:paraId="16A6A4B4" w14:textId="77777777" w:rsidR="009662F3" w:rsidRPr="009855AE" w:rsidRDefault="009662F3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ET early-on </w:t>
      </w:r>
    </w:p>
    <w:p w14:paraId="12093DCC" w14:textId="77777777" w:rsidR="00AD480D" w:rsidRPr="009855AE" w:rsidRDefault="008D0A9A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Helpful or confusing?</w:t>
      </w:r>
      <w:r w:rsidR="00AD480D" w:rsidRPr="009855AE">
        <w:rPr>
          <w:rFonts w:ascii="Arial" w:hAnsi="Arial" w:cs="Arial"/>
        </w:rPr>
        <w:br w:type="page"/>
      </w:r>
    </w:p>
    <w:p w14:paraId="07947BA0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lastRenderedPageBreak/>
        <w:t>Abstract</w:t>
      </w:r>
    </w:p>
    <w:p w14:paraId="66576BA9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42CA179F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5DF917CF" w14:textId="77777777" w:rsidR="00AD480D" w:rsidRPr="009855AE" w:rsidRDefault="000A4C48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0A4C48">
        <w:rPr>
          <w:rFonts w:ascii="Arial" w:hAnsi="Arial" w:cs="Arial"/>
        </w:rPr>
        <w:t>nderstand</w:t>
      </w:r>
      <w:r>
        <w:rPr>
          <w:rFonts w:ascii="Arial" w:hAnsi="Arial" w:cs="Arial"/>
        </w:rPr>
        <w:t>ing</w:t>
      </w:r>
      <w:r w:rsidRPr="000A4C48">
        <w:rPr>
          <w:rFonts w:ascii="Arial" w:hAnsi="Arial" w:cs="Arial"/>
        </w:rPr>
        <w:t xml:space="preserve"> more about the biology of dormant </w:t>
      </w:r>
      <w:r>
        <w:rPr>
          <w:rFonts w:ascii="Arial" w:hAnsi="Arial" w:cs="Arial"/>
        </w:rPr>
        <w:t>tumours can help to minimise and treat cancer recurrence</w:t>
      </w:r>
      <w:r w:rsidRPr="000A4C48">
        <w:rPr>
          <w:rFonts w:ascii="Arial" w:hAnsi="Arial" w:cs="Arial"/>
        </w:rPr>
        <w:t>.</w:t>
      </w:r>
      <w:r w:rsidR="00A84A3C">
        <w:rPr>
          <w:rFonts w:ascii="Arial" w:hAnsi="Arial" w:cs="Arial"/>
        </w:rPr>
        <w:t xml:space="preserve"> Preclinical experimental studies </w:t>
      </w:r>
      <w:r w:rsidR="005B679A">
        <w:rPr>
          <w:rFonts w:ascii="Arial" w:hAnsi="Arial" w:cs="Arial"/>
        </w:rPr>
        <w:t>…</w:t>
      </w:r>
    </w:p>
    <w:p w14:paraId="3813535D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5871F797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27344FC5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  <w:b/>
        </w:rPr>
        <w:t>Keywords</w:t>
      </w:r>
      <w:r w:rsidRPr="009855AE">
        <w:rPr>
          <w:rFonts w:ascii="Arial" w:hAnsi="Arial" w:cs="Arial"/>
        </w:rPr>
        <w:t>: breast cancer, dormancy, endocrine treatment, letrozole, sequential samples</w:t>
      </w:r>
      <w:r w:rsidR="007F7B19" w:rsidRPr="009855AE">
        <w:rPr>
          <w:rFonts w:ascii="Arial" w:hAnsi="Arial" w:cs="Arial"/>
        </w:rPr>
        <w:t>, resistance, microarray, proteomics</w:t>
      </w:r>
    </w:p>
    <w:p w14:paraId="1CE51255" w14:textId="77777777" w:rsidR="00D85539" w:rsidRDefault="00D85539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1AFD1196" w14:textId="77777777" w:rsidR="00D85539" w:rsidRDefault="00D85539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79985EA3" w14:textId="77777777" w:rsidR="00D85539" w:rsidRDefault="00D85539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6573876D" w14:textId="77777777" w:rsidR="009B6682" w:rsidRDefault="00D85539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Acquired=secondary resistance</w:t>
      </w:r>
    </w:p>
    <w:p w14:paraId="1C1F5650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br w:type="page"/>
      </w:r>
    </w:p>
    <w:p w14:paraId="793EFC3F" w14:textId="77777777" w:rsidR="00DE4E89" w:rsidRPr="009855AE" w:rsidRDefault="00AD480D" w:rsidP="00DE4E89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  <w:b/>
        </w:rPr>
        <w:lastRenderedPageBreak/>
        <w:t>Introduction</w:t>
      </w:r>
      <w:r w:rsidR="003A6900" w:rsidRPr="003A6900">
        <w:rPr>
          <w:rFonts w:ascii="Arial" w:hAnsi="Arial" w:cs="Arial"/>
          <w:highlight w:val="yellow"/>
        </w:rPr>
        <w:t xml:space="preserve"> </w:t>
      </w:r>
      <w:r w:rsidR="003A6900" w:rsidRPr="00DE4E89">
        <w:rPr>
          <w:rFonts w:ascii="Arial" w:hAnsi="Arial" w:cs="Arial"/>
          <w:highlight w:val="yellow"/>
        </w:rPr>
        <w:t xml:space="preserve">Dormancy </w:t>
      </w:r>
      <w:proofErr w:type="spellStart"/>
      <w:r w:rsidR="003A6900" w:rsidRPr="00DE4E89">
        <w:rPr>
          <w:rFonts w:ascii="Arial" w:hAnsi="Arial" w:cs="Arial"/>
          <w:highlight w:val="yellow"/>
        </w:rPr>
        <w:t>degil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 resistance </w:t>
      </w:r>
      <w:proofErr w:type="spellStart"/>
      <w:r w:rsidR="003A6900" w:rsidRPr="00DE4E89">
        <w:rPr>
          <w:rFonts w:ascii="Arial" w:hAnsi="Arial" w:cs="Arial"/>
          <w:highlight w:val="yellow"/>
        </w:rPr>
        <w:t>odakli.dormant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 </w:t>
      </w:r>
      <w:proofErr w:type="spellStart"/>
      <w:r w:rsidR="003A6900" w:rsidRPr="00DE4E89">
        <w:rPr>
          <w:rFonts w:ascii="Arial" w:hAnsi="Arial" w:cs="Arial"/>
          <w:highlight w:val="yellow"/>
        </w:rPr>
        <w:t>ornekler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 </w:t>
      </w:r>
      <w:proofErr w:type="spellStart"/>
      <w:r w:rsidR="003A6900" w:rsidRPr="00DE4E89">
        <w:rPr>
          <w:rFonts w:ascii="Arial" w:hAnsi="Arial" w:cs="Arial"/>
          <w:highlight w:val="yellow"/>
        </w:rPr>
        <w:t>karsilastirma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 </w:t>
      </w:r>
      <w:proofErr w:type="spellStart"/>
      <w:r w:rsidR="003A6900" w:rsidRPr="00DE4E89">
        <w:rPr>
          <w:rFonts w:ascii="Arial" w:hAnsi="Arial" w:cs="Arial"/>
          <w:highlight w:val="yellow"/>
        </w:rPr>
        <w:t>icin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 </w:t>
      </w:r>
      <w:proofErr w:type="spellStart"/>
      <w:r w:rsidR="003A6900" w:rsidRPr="00DE4E89">
        <w:rPr>
          <w:rFonts w:ascii="Arial" w:hAnsi="Arial" w:cs="Arial"/>
          <w:highlight w:val="yellow"/>
        </w:rPr>
        <w:t>kullanildi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 </w:t>
      </w:r>
      <w:proofErr w:type="spellStart"/>
      <w:r w:rsidR="003A6900" w:rsidRPr="00DE4E89">
        <w:rPr>
          <w:rFonts w:ascii="Arial" w:hAnsi="Arial" w:cs="Arial"/>
          <w:highlight w:val="yellow"/>
        </w:rPr>
        <w:t>diye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 </w:t>
      </w:r>
      <w:proofErr w:type="spellStart"/>
      <w:r w:rsidR="003A6900" w:rsidRPr="00DE4E89">
        <w:rPr>
          <w:rFonts w:ascii="Arial" w:hAnsi="Arial" w:cs="Arial"/>
          <w:highlight w:val="yellow"/>
        </w:rPr>
        <w:t>anlatcaz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. How it is done in the past? </w:t>
      </w:r>
      <w:proofErr w:type="spellStart"/>
      <w:r w:rsidR="003A6900" w:rsidRPr="00DE4E89">
        <w:rPr>
          <w:rFonts w:ascii="Arial" w:hAnsi="Arial" w:cs="Arial"/>
          <w:highlight w:val="yellow"/>
        </w:rPr>
        <w:t>Bunu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 hasta </w:t>
      </w:r>
      <w:proofErr w:type="spellStart"/>
      <w:r w:rsidR="003A6900" w:rsidRPr="00DE4E89">
        <w:rPr>
          <w:rFonts w:ascii="Arial" w:hAnsi="Arial" w:cs="Arial"/>
          <w:highlight w:val="yellow"/>
        </w:rPr>
        <w:t>orneklerine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 </w:t>
      </w:r>
      <w:proofErr w:type="spellStart"/>
      <w:r w:rsidR="003A6900" w:rsidRPr="00DE4E89">
        <w:rPr>
          <w:rFonts w:ascii="Arial" w:hAnsi="Arial" w:cs="Arial"/>
          <w:highlight w:val="yellow"/>
        </w:rPr>
        <w:t>sinirla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. How people determined </w:t>
      </w:r>
      <w:proofErr w:type="spellStart"/>
      <w:r w:rsidR="003A6900" w:rsidRPr="00DE4E89">
        <w:rPr>
          <w:rFonts w:ascii="Arial" w:hAnsi="Arial" w:cs="Arial"/>
          <w:highlight w:val="yellow"/>
        </w:rPr>
        <w:t>resistants</w:t>
      </w:r>
      <w:proofErr w:type="spellEnd"/>
      <w:r w:rsidR="003A6900" w:rsidRPr="00DE4E89">
        <w:rPr>
          <w:rFonts w:ascii="Arial" w:hAnsi="Arial" w:cs="Arial"/>
          <w:highlight w:val="yellow"/>
        </w:rPr>
        <w:t xml:space="preserve">. </w:t>
      </w:r>
      <w:r w:rsidR="00DE4E89" w:rsidRPr="00DE4E89">
        <w:rPr>
          <w:rFonts w:ascii="Arial" w:hAnsi="Arial" w:cs="Arial"/>
          <w:highlight w:val="yellow"/>
        </w:rPr>
        <w:t>Highlight no one has done before…and by saying This is the first study showing ….</w:t>
      </w:r>
      <w:r w:rsidR="00DE4E89">
        <w:rPr>
          <w:rFonts w:ascii="Arial" w:hAnsi="Arial" w:cs="Arial"/>
        </w:rPr>
        <w:t xml:space="preserve"> W</w:t>
      </w:r>
      <w:r w:rsidR="00DE4E89" w:rsidRPr="009855AE">
        <w:rPr>
          <w:rFonts w:ascii="Arial" w:hAnsi="Arial" w:cs="Arial"/>
        </w:rPr>
        <w:t xml:space="preserve">e validated the </w:t>
      </w:r>
      <w:r w:rsidR="00DE4E89">
        <w:rPr>
          <w:rFonts w:ascii="Arial" w:hAnsi="Arial" w:cs="Arial"/>
        </w:rPr>
        <w:t>findings using</w:t>
      </w:r>
      <w:r w:rsidR="00DE4E89" w:rsidRPr="009855AE">
        <w:rPr>
          <w:rFonts w:ascii="Arial" w:hAnsi="Arial" w:cs="Arial"/>
        </w:rPr>
        <w:t xml:space="preserve"> independent series </w:t>
      </w:r>
      <w:r w:rsidR="00DE4E89">
        <w:rPr>
          <w:rFonts w:ascii="Arial" w:hAnsi="Arial" w:cs="Arial"/>
        </w:rPr>
        <w:t xml:space="preserve">of cohorts. </w:t>
      </w:r>
      <w:r w:rsidR="00DE4E89" w:rsidRPr="009855AE">
        <w:rPr>
          <w:rFonts w:ascii="Arial" w:hAnsi="Arial" w:cs="Arial"/>
        </w:rPr>
        <w:t xml:space="preserve">Independent cohort of matched samples of primary breast tumours and distant metastasis (liver and bone marrow) from the same patients that endocrine therapy failed. </w:t>
      </w:r>
    </w:p>
    <w:p w14:paraId="005FFE24" w14:textId="77777777" w:rsidR="00CB7EE6" w:rsidRDefault="00CB7EE6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7DA56B4A" w14:textId="77777777" w:rsidR="003A6900" w:rsidRPr="003A6900" w:rsidRDefault="003A6900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3A6900">
        <w:rPr>
          <w:rFonts w:ascii="Arial" w:hAnsi="Arial" w:cs="Arial"/>
        </w:rPr>
        <w:t>Endocrine therapy</w:t>
      </w:r>
      <w:r w:rsidR="00DA0B04">
        <w:rPr>
          <w:rFonts w:ascii="Arial" w:hAnsi="Arial" w:cs="Arial"/>
        </w:rPr>
        <w:t xml:space="preserve">, mainly </w:t>
      </w:r>
      <w:r w:rsidR="00DA0B04" w:rsidRPr="003A6900">
        <w:rPr>
          <w:rFonts w:ascii="Arial" w:hAnsi="Arial" w:cs="Arial"/>
        </w:rPr>
        <w:t xml:space="preserve">tamoxifen </w:t>
      </w:r>
      <w:r w:rsidRPr="003A6900">
        <w:rPr>
          <w:rFonts w:ascii="Arial" w:hAnsi="Arial" w:cs="Arial"/>
        </w:rPr>
        <w:t xml:space="preserve">has clearly improved outcomes for </w:t>
      </w:r>
      <w:proofErr w:type="spellStart"/>
      <w:r w:rsidRPr="003A6900">
        <w:rPr>
          <w:rFonts w:ascii="Arial" w:hAnsi="Arial" w:cs="Arial"/>
        </w:rPr>
        <w:t>estrogen</w:t>
      </w:r>
      <w:proofErr w:type="spellEnd"/>
      <w:r w:rsidRPr="003A6900">
        <w:rPr>
          <w:rFonts w:ascii="Arial" w:hAnsi="Arial" w:cs="Arial"/>
        </w:rPr>
        <w:t xml:space="preserve"> receptor alpha positive (ER+) breast cancer patients. Although five years of </w:t>
      </w:r>
      <w:r w:rsidR="00D85539">
        <w:rPr>
          <w:rFonts w:ascii="Arial" w:hAnsi="Arial" w:cs="Arial"/>
        </w:rPr>
        <w:t xml:space="preserve">adjuvant </w:t>
      </w:r>
      <w:r w:rsidRPr="003A6900">
        <w:rPr>
          <w:rFonts w:ascii="Arial" w:hAnsi="Arial" w:cs="Arial"/>
        </w:rPr>
        <w:t xml:space="preserve">tamoxifen produces a 26% proportional reduction in mortality </w:t>
      </w:r>
      <w:r w:rsidR="0031640B" w:rsidRPr="0031640B">
        <w:rPr>
          <w:rFonts w:ascii="Arial" w:hAnsi="Arial" w:cs="Arial"/>
        </w:rPr>
        <w:t>{EBCTCG, 1998 #39}</w:t>
      </w:r>
      <w:r w:rsidRPr="003A6900">
        <w:rPr>
          <w:rFonts w:ascii="Arial" w:hAnsi="Arial" w:cs="Arial"/>
        </w:rPr>
        <w:t xml:space="preserve">, many recur later and develop advanced ER+ breast cancer, </w:t>
      </w:r>
      <w:r w:rsidR="00D85539">
        <w:rPr>
          <w:rFonts w:ascii="Arial" w:hAnsi="Arial" w:cs="Arial"/>
        </w:rPr>
        <w:t xml:space="preserve">an </w:t>
      </w:r>
      <w:r w:rsidR="00D85539" w:rsidRPr="00D85539">
        <w:rPr>
          <w:rFonts w:ascii="Arial" w:hAnsi="Arial" w:cs="Arial"/>
        </w:rPr>
        <w:t>heterogeneity</w:t>
      </w:r>
      <w:r w:rsidR="00D85539">
        <w:rPr>
          <w:rFonts w:ascii="Arial" w:hAnsi="Arial" w:cs="Arial"/>
        </w:rPr>
        <w:t xml:space="preserve"> disease with limited therapy options remaining</w:t>
      </w:r>
      <w:r w:rsidRPr="003A6900">
        <w:rPr>
          <w:rFonts w:ascii="Arial" w:hAnsi="Arial" w:cs="Arial"/>
        </w:rPr>
        <w:t xml:space="preserve"> as an incurable disease</w:t>
      </w:r>
      <w:r w:rsidR="00D85539">
        <w:rPr>
          <w:rFonts w:ascii="Arial" w:hAnsi="Arial" w:cs="Arial"/>
        </w:rPr>
        <w:t xml:space="preserve"> </w:t>
      </w:r>
      <w:r w:rsidR="004F0102" w:rsidRPr="004F0102">
        <w:rPr>
          <w:rFonts w:ascii="Arial" w:hAnsi="Arial" w:cs="Arial"/>
        </w:rPr>
        <w:t>{Hart, 2015 #309}</w:t>
      </w:r>
      <w:r w:rsidRPr="003A6900">
        <w:rPr>
          <w:rFonts w:ascii="Arial" w:hAnsi="Arial" w:cs="Arial"/>
        </w:rPr>
        <w:t>. While the annual risk of mortality reduces for ER-</w:t>
      </w:r>
      <w:r w:rsidR="004F0102">
        <w:rPr>
          <w:rFonts w:ascii="Arial" w:hAnsi="Arial" w:cs="Arial"/>
        </w:rPr>
        <w:t>negative</w:t>
      </w:r>
      <w:r w:rsidRPr="003A6900">
        <w:rPr>
          <w:rFonts w:ascii="Arial" w:hAnsi="Arial" w:cs="Arial"/>
        </w:rPr>
        <w:t xml:space="preserve"> breast cancer after five years following initial diagnosis and treatment, the annual rate remains constant for patients with ER+ d</w:t>
      </w:r>
      <w:r w:rsidR="00DA0B04">
        <w:rPr>
          <w:rFonts w:ascii="Arial" w:hAnsi="Arial" w:cs="Arial"/>
        </w:rPr>
        <w:t xml:space="preserve">isease </w:t>
      </w:r>
      <w:r w:rsidR="004F0102" w:rsidRPr="004F0102">
        <w:rPr>
          <w:rFonts w:ascii="Arial" w:hAnsi="Arial" w:cs="Arial"/>
        </w:rPr>
        <w:t>{</w:t>
      </w:r>
      <w:proofErr w:type="spellStart"/>
      <w:r w:rsidR="004F0102" w:rsidRPr="004F0102">
        <w:rPr>
          <w:rFonts w:ascii="Arial" w:hAnsi="Arial" w:cs="Arial"/>
        </w:rPr>
        <w:t>Demicheli</w:t>
      </w:r>
      <w:proofErr w:type="spellEnd"/>
      <w:r w:rsidR="004F0102" w:rsidRPr="004F0102">
        <w:rPr>
          <w:rFonts w:ascii="Arial" w:hAnsi="Arial" w:cs="Arial"/>
        </w:rPr>
        <w:t>, 2010 #59}</w:t>
      </w:r>
      <w:r w:rsidR="00DA0B04">
        <w:rPr>
          <w:rFonts w:ascii="Arial" w:hAnsi="Arial" w:cs="Arial"/>
        </w:rPr>
        <w:t xml:space="preserve">. </w:t>
      </w:r>
      <w:r w:rsidR="00DA0B04" w:rsidRPr="0039507E">
        <w:rPr>
          <w:rFonts w:ascii="Arial" w:hAnsi="Arial" w:cs="Arial"/>
          <w:highlight w:val="yellow"/>
        </w:rPr>
        <w:t>H</w:t>
      </w:r>
      <w:r w:rsidRPr="0039507E">
        <w:rPr>
          <w:rFonts w:ascii="Arial" w:hAnsi="Arial" w:cs="Arial"/>
          <w:highlight w:val="yellow"/>
        </w:rPr>
        <w:t>owever, the cumulative incidence of recurrence and death continues at a steady rate. This is due to dormant cells remain in the body …</w:t>
      </w:r>
      <w:r w:rsidRPr="003A6900">
        <w:rPr>
          <w:rFonts w:ascii="Arial" w:hAnsi="Arial" w:cs="Arial"/>
        </w:rPr>
        <w:t xml:space="preserve"> </w:t>
      </w:r>
    </w:p>
    <w:p w14:paraId="4E11E946" w14:textId="77777777" w:rsidR="003A6900" w:rsidRPr="003A6900" w:rsidRDefault="00231D91" w:rsidP="00231D91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31D91">
        <w:rPr>
          <w:rFonts w:ascii="Arial" w:hAnsi="Arial" w:cs="Arial"/>
        </w:rPr>
        <w:t>ecurrences still develop in 40-50%</w:t>
      </w:r>
      <w:r>
        <w:rPr>
          <w:rFonts w:ascii="Arial" w:hAnsi="Arial" w:cs="Arial"/>
        </w:rPr>
        <w:t xml:space="preserve"> </w:t>
      </w:r>
      <w:r w:rsidRPr="00231D91">
        <w:rPr>
          <w:rFonts w:ascii="Arial" w:hAnsi="Arial" w:cs="Arial"/>
        </w:rPr>
        <w:t>of ER+ patients, often many years or even decades following surgery and an</w:t>
      </w:r>
      <w:r>
        <w:rPr>
          <w:rFonts w:ascii="Arial" w:hAnsi="Arial" w:cs="Arial"/>
        </w:rPr>
        <w:t xml:space="preserve"> </w:t>
      </w:r>
      <w:r w:rsidRPr="00231D91">
        <w:rPr>
          <w:rFonts w:ascii="Arial" w:hAnsi="Arial" w:cs="Arial"/>
        </w:rPr>
        <w:t>apparently successful endocrine therapy</w:t>
      </w:r>
      <w:r>
        <w:rPr>
          <w:rFonts w:ascii="Arial" w:hAnsi="Arial" w:cs="Arial"/>
        </w:rPr>
        <w:t xml:space="preserve">. </w:t>
      </w:r>
    </w:p>
    <w:p w14:paraId="202F002B" w14:textId="77777777" w:rsidR="003A6900" w:rsidRPr="003A6900" w:rsidRDefault="003A6900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3A6900">
        <w:rPr>
          <w:rFonts w:ascii="Arial" w:hAnsi="Arial" w:cs="Arial"/>
        </w:rPr>
        <w:t xml:space="preserve">Dormant cancer cells are thought to persist either by completely withdrawing from the cell cycle, or by continuing to proliferate at a slow rate that is counterbalanced by cell death </w:t>
      </w:r>
      <w:r w:rsidR="00844254" w:rsidRPr="00844254">
        <w:rPr>
          <w:rFonts w:ascii="Arial" w:hAnsi="Arial" w:cs="Arial"/>
        </w:rPr>
        <w:t>{</w:t>
      </w:r>
      <w:proofErr w:type="spellStart"/>
      <w:r w:rsidR="00844254" w:rsidRPr="00844254">
        <w:rPr>
          <w:rFonts w:ascii="Arial" w:hAnsi="Arial" w:cs="Arial"/>
        </w:rPr>
        <w:t>Uhr</w:t>
      </w:r>
      <w:proofErr w:type="spellEnd"/>
      <w:r w:rsidR="00844254" w:rsidRPr="00844254">
        <w:rPr>
          <w:rFonts w:ascii="Arial" w:hAnsi="Arial" w:cs="Arial"/>
        </w:rPr>
        <w:t>, 2011 #238}</w:t>
      </w:r>
      <w:r w:rsidRPr="003A6900">
        <w:rPr>
          <w:rFonts w:ascii="Arial" w:hAnsi="Arial" w:cs="Arial"/>
        </w:rPr>
        <w:t xml:space="preserve">. </w:t>
      </w:r>
      <w:r w:rsidRPr="00844254">
        <w:rPr>
          <w:rFonts w:ascii="Arial" w:hAnsi="Arial" w:cs="Arial"/>
          <w:highlight w:val="yellow"/>
        </w:rPr>
        <w:t xml:space="preserve">Mention cellular </w:t>
      </w:r>
      <w:proofErr w:type="gramStart"/>
      <w:r w:rsidRPr="00844254">
        <w:rPr>
          <w:rFonts w:ascii="Arial" w:hAnsi="Arial" w:cs="Arial"/>
          <w:highlight w:val="yellow"/>
        </w:rPr>
        <w:t>mechanisms..</w:t>
      </w:r>
      <w:proofErr w:type="gramEnd"/>
      <w:r w:rsidRPr="003A6900">
        <w:rPr>
          <w:rFonts w:ascii="Arial" w:hAnsi="Arial" w:cs="Arial"/>
        </w:rPr>
        <w:t xml:space="preserve"> </w:t>
      </w:r>
      <w:r w:rsidR="00B14E44" w:rsidRPr="00B14E44">
        <w:rPr>
          <w:rFonts w:ascii="Arial" w:hAnsi="Arial" w:cs="Arial"/>
        </w:rPr>
        <w:t>{Sosa, 2014 #243}</w:t>
      </w:r>
      <w:r w:rsidR="00844254" w:rsidRPr="00844254">
        <w:rPr>
          <w:rFonts w:ascii="Arial" w:hAnsi="Arial" w:cs="Arial"/>
        </w:rPr>
        <w:t>{Dittmer, 2017 #299}</w:t>
      </w:r>
      <w:r w:rsidR="00844254">
        <w:rPr>
          <w:rFonts w:ascii="Arial" w:hAnsi="Arial" w:cs="Arial"/>
        </w:rPr>
        <w:t xml:space="preserve">. </w:t>
      </w:r>
      <w:r w:rsidRPr="003A6900">
        <w:rPr>
          <w:rFonts w:ascii="Arial" w:hAnsi="Arial" w:cs="Arial"/>
        </w:rPr>
        <w:t xml:space="preserve">Dormancy is one of main mechanisms underlying resistance to therapy. </w:t>
      </w:r>
    </w:p>
    <w:p w14:paraId="46262E03" w14:textId="77777777" w:rsidR="003A6900" w:rsidRPr="003A6900" w:rsidRDefault="003A6900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41C0125D" w14:textId="77777777" w:rsidR="007B7569" w:rsidRPr="009855AE" w:rsidRDefault="00EB2A33" w:rsidP="00EB2A33">
      <w:pPr>
        <w:spacing w:before="120" w:after="120" w:line="240" w:lineRule="auto"/>
        <w:jc w:val="both"/>
        <w:rPr>
          <w:rFonts w:ascii="Arial" w:hAnsi="Arial" w:cs="Arial"/>
        </w:rPr>
      </w:pPr>
      <w:r w:rsidRPr="00EB2A33">
        <w:rPr>
          <w:rFonts w:ascii="Arial" w:hAnsi="Arial" w:cs="Arial"/>
        </w:rPr>
        <w:t>Resistance to endocrine therapy</w:t>
      </w:r>
      <w:r>
        <w:rPr>
          <w:rFonts w:ascii="Arial" w:hAnsi="Arial" w:cs="Arial"/>
        </w:rPr>
        <w:t xml:space="preserve"> </w:t>
      </w:r>
      <w:r w:rsidRPr="00EB2A33">
        <w:rPr>
          <w:rFonts w:ascii="Arial" w:hAnsi="Arial" w:cs="Arial"/>
        </w:rPr>
        <w:t>can occur at disease inception</w:t>
      </w:r>
      <w:r w:rsidR="00E30CE8">
        <w:rPr>
          <w:rFonts w:ascii="Arial" w:hAnsi="Arial" w:cs="Arial"/>
        </w:rPr>
        <w:t xml:space="preserve"> (</w:t>
      </w:r>
      <w:r w:rsidR="00E30CE8" w:rsidRPr="00E30CE8">
        <w:rPr>
          <w:rFonts w:ascii="Arial" w:hAnsi="Arial" w:cs="Arial"/>
          <w:i/>
        </w:rPr>
        <w:t>de novo</w:t>
      </w:r>
      <w:r w:rsidR="00E30CE8">
        <w:rPr>
          <w:rFonts w:ascii="Arial" w:hAnsi="Arial" w:cs="Arial"/>
        </w:rPr>
        <w:t xml:space="preserve"> resistance) </w:t>
      </w:r>
      <w:r w:rsidR="00231D91" w:rsidRPr="00231D91">
        <w:rPr>
          <w:rFonts w:ascii="Arial" w:hAnsi="Arial" w:cs="Arial"/>
        </w:rPr>
        <w:t xml:space="preserve">but a larger number </w:t>
      </w:r>
      <w:r w:rsidR="00E30CE8">
        <w:rPr>
          <w:rFonts w:ascii="Arial" w:hAnsi="Arial" w:cs="Arial"/>
        </w:rPr>
        <w:t xml:space="preserve">of patients acquire </w:t>
      </w:r>
      <w:r w:rsidR="00231D91" w:rsidRPr="00231D91">
        <w:rPr>
          <w:rFonts w:ascii="Arial" w:hAnsi="Arial" w:cs="Arial"/>
        </w:rPr>
        <w:t>resistance during treatment</w:t>
      </w:r>
      <w:r w:rsidR="00E30CE8">
        <w:rPr>
          <w:rFonts w:ascii="Arial" w:hAnsi="Arial" w:cs="Arial"/>
        </w:rPr>
        <w:t xml:space="preserve"> (acquired</w:t>
      </w:r>
      <w:r w:rsidR="00D85539">
        <w:rPr>
          <w:rFonts w:ascii="Arial" w:hAnsi="Arial" w:cs="Arial"/>
        </w:rPr>
        <w:t xml:space="preserve"> or secondary</w:t>
      </w:r>
      <w:r w:rsidR="00E30CE8">
        <w:rPr>
          <w:rFonts w:ascii="Arial" w:hAnsi="Arial" w:cs="Arial"/>
        </w:rPr>
        <w:t xml:space="preserve"> resistance) </w:t>
      </w:r>
      <w:r w:rsidR="00231D91" w:rsidRPr="00231D91">
        <w:rPr>
          <w:rFonts w:ascii="Arial" w:hAnsi="Arial" w:cs="Arial"/>
        </w:rPr>
        <w:t xml:space="preserve">{Selli, 2016 #272}. </w:t>
      </w:r>
      <w:r w:rsidR="00231D91">
        <w:rPr>
          <w:rFonts w:ascii="Arial" w:hAnsi="Arial" w:cs="Arial"/>
        </w:rPr>
        <w:t xml:space="preserve">Several </w:t>
      </w:r>
      <w:r w:rsidR="00231D91" w:rsidRPr="00231D91">
        <w:rPr>
          <w:rFonts w:ascii="Arial" w:hAnsi="Arial" w:cs="Arial"/>
        </w:rPr>
        <w:t>mechanisms of endocrine resistance have been described</w:t>
      </w:r>
      <w:r w:rsidR="00E30E6B">
        <w:rPr>
          <w:rFonts w:ascii="Arial" w:hAnsi="Arial" w:cs="Arial"/>
        </w:rPr>
        <w:t xml:space="preserve"> previously</w:t>
      </w:r>
      <w:r w:rsidR="00231D91" w:rsidRPr="00231D91">
        <w:rPr>
          <w:rFonts w:ascii="Arial" w:hAnsi="Arial" w:cs="Arial"/>
        </w:rPr>
        <w:t xml:space="preserve"> {Clarke, 2015 #170}</w:t>
      </w:r>
      <w:r w:rsidR="00E30E6B" w:rsidRPr="00E30E6B">
        <w:t xml:space="preserve"> </w:t>
      </w:r>
      <w:r w:rsidR="00E30E6B" w:rsidRPr="00E30E6B">
        <w:rPr>
          <w:rFonts w:ascii="Arial" w:hAnsi="Arial" w:cs="Arial"/>
        </w:rPr>
        <w:t>{Ma, 2015 #187}</w:t>
      </w:r>
      <w:r w:rsidR="00E30E6B">
        <w:rPr>
          <w:rFonts w:ascii="Arial" w:hAnsi="Arial" w:cs="Arial"/>
        </w:rPr>
        <w:t xml:space="preserve">. </w:t>
      </w:r>
      <w:r w:rsidR="00F920F1" w:rsidRPr="00F920F1">
        <w:rPr>
          <w:rFonts w:ascii="Arial" w:hAnsi="Arial" w:cs="Arial"/>
        </w:rPr>
        <w:t>Majority of t</w:t>
      </w:r>
      <w:r w:rsidR="00E30E6B" w:rsidRPr="00F920F1">
        <w:rPr>
          <w:rFonts w:ascii="Arial" w:hAnsi="Arial" w:cs="Arial"/>
        </w:rPr>
        <w:t xml:space="preserve">hese findings based on </w:t>
      </w:r>
      <w:r w:rsidR="00F920F1" w:rsidRPr="00F920F1">
        <w:rPr>
          <w:rFonts w:ascii="Arial" w:hAnsi="Arial" w:cs="Arial"/>
        </w:rPr>
        <w:t xml:space="preserve">preclinical data obtained from </w:t>
      </w:r>
      <w:r w:rsidR="00E30E6B" w:rsidRPr="00F920F1">
        <w:rPr>
          <w:rFonts w:ascii="Arial" w:hAnsi="Arial" w:cs="Arial"/>
        </w:rPr>
        <w:t>cell lines and animal models</w:t>
      </w:r>
      <w:r w:rsidR="00F920F1" w:rsidRPr="00F920F1">
        <w:rPr>
          <w:rFonts w:ascii="Arial" w:hAnsi="Arial" w:cs="Arial"/>
        </w:rPr>
        <w:t>.</w:t>
      </w:r>
      <w:r w:rsidR="00F920F1">
        <w:rPr>
          <w:rFonts w:ascii="Arial" w:hAnsi="Arial" w:cs="Arial"/>
        </w:rPr>
        <w:t xml:space="preserve"> </w:t>
      </w:r>
      <w:r w:rsidR="00E30E6B">
        <w:rPr>
          <w:rFonts w:ascii="Arial" w:hAnsi="Arial" w:cs="Arial"/>
        </w:rPr>
        <w:t xml:space="preserve">Recently, profiling of clinical samples </w:t>
      </w:r>
      <w:r w:rsidR="007B7569" w:rsidRPr="007B7569">
        <w:rPr>
          <w:rFonts w:ascii="Arial" w:hAnsi="Arial" w:cs="Arial"/>
        </w:rPr>
        <w:t xml:space="preserve">to measure the effect of treatment </w:t>
      </w:r>
      <w:r w:rsidR="007B7569">
        <w:rPr>
          <w:rFonts w:ascii="Arial" w:hAnsi="Arial" w:cs="Arial"/>
        </w:rPr>
        <w:t xml:space="preserve">or to predict response to treatment </w:t>
      </w:r>
      <w:r w:rsidR="00F920F1">
        <w:rPr>
          <w:rFonts w:ascii="Arial" w:hAnsi="Arial" w:cs="Arial"/>
        </w:rPr>
        <w:t>…</w:t>
      </w:r>
      <w:r w:rsidR="00E30E6B">
        <w:rPr>
          <w:rFonts w:ascii="Arial" w:hAnsi="Arial" w:cs="Arial"/>
        </w:rPr>
        <w:t xml:space="preserve"> </w:t>
      </w:r>
      <w:r w:rsidR="007B7569">
        <w:rPr>
          <w:rFonts w:ascii="Arial" w:hAnsi="Arial" w:cs="Arial"/>
        </w:rPr>
        <w:t xml:space="preserve">Experimental design issues such as the lack of paired samples for comparison </w:t>
      </w:r>
      <w:r w:rsidR="00F920F1">
        <w:rPr>
          <w:rFonts w:ascii="Arial" w:hAnsi="Arial" w:cs="Arial"/>
        </w:rPr>
        <w:t xml:space="preserve">may overshadow the validation of findings </w:t>
      </w:r>
      <w:r w:rsidR="007B7569" w:rsidRPr="00231D91">
        <w:rPr>
          <w:rFonts w:ascii="Arial" w:hAnsi="Arial" w:cs="Arial"/>
        </w:rPr>
        <w:t>{</w:t>
      </w:r>
      <w:r w:rsidR="007B7569" w:rsidRPr="00E30E6B">
        <w:rPr>
          <w:rFonts w:ascii="Arial" w:hAnsi="Arial" w:cs="Arial"/>
        </w:rPr>
        <w:t>Sims, 2008 #5}</w:t>
      </w:r>
      <w:r w:rsidR="007B7569">
        <w:rPr>
          <w:rFonts w:ascii="Arial" w:hAnsi="Arial" w:cs="Arial"/>
        </w:rPr>
        <w:t>.</w:t>
      </w:r>
    </w:p>
    <w:p w14:paraId="008D5B7F" w14:textId="77777777" w:rsidR="007B7569" w:rsidRDefault="00E30E6B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example, in</w:t>
      </w:r>
      <w:r w:rsidR="00491511" w:rsidRPr="009855AE">
        <w:rPr>
          <w:rFonts w:ascii="Arial" w:hAnsi="Arial" w:cs="Arial"/>
        </w:rPr>
        <w:t xml:space="preserve"> a study</w:t>
      </w:r>
      <w:r>
        <w:rPr>
          <w:rFonts w:ascii="Arial" w:hAnsi="Arial" w:cs="Arial"/>
        </w:rPr>
        <w:t xml:space="preserve">, </w:t>
      </w:r>
      <w:r w:rsidR="00491511" w:rsidRPr="009855AE">
        <w:rPr>
          <w:rFonts w:ascii="Arial" w:hAnsi="Arial" w:cs="Arial"/>
        </w:rPr>
        <w:t xml:space="preserve">samples from patients who failure therapy and require salvage surgery were compared with pre-treatment samples of a separate </w:t>
      </w:r>
      <w:r w:rsidR="000236BC" w:rsidRPr="009855AE">
        <w:rPr>
          <w:rFonts w:ascii="Arial" w:hAnsi="Arial" w:cs="Arial"/>
        </w:rPr>
        <w:t>group</w:t>
      </w:r>
      <w:r w:rsidR="00491511" w:rsidRPr="009855AE">
        <w:rPr>
          <w:rFonts w:ascii="Arial" w:hAnsi="Arial" w:cs="Arial"/>
        </w:rPr>
        <w:t xml:space="preserve"> of disease</w:t>
      </w:r>
      <w:r w:rsidR="00DF1773" w:rsidRPr="009855AE">
        <w:rPr>
          <w:rFonts w:ascii="Arial" w:hAnsi="Arial" w:cs="Arial"/>
        </w:rPr>
        <w:t xml:space="preserve">-free </w:t>
      </w:r>
      <w:r w:rsidR="00491511" w:rsidRPr="009855AE">
        <w:rPr>
          <w:rFonts w:ascii="Arial" w:hAnsi="Arial" w:cs="Arial"/>
        </w:rPr>
        <w:t xml:space="preserve">patients </w:t>
      </w:r>
      <w:r>
        <w:rPr>
          <w:rFonts w:ascii="Arial" w:hAnsi="Arial" w:cs="Arial"/>
        </w:rPr>
        <w:t xml:space="preserve">to identify </w:t>
      </w:r>
      <w:r w:rsidRPr="009855AE">
        <w:rPr>
          <w:rFonts w:ascii="Arial" w:hAnsi="Arial" w:cs="Arial"/>
        </w:rPr>
        <w:t xml:space="preserve">candidate genes for tamoxifen failure </w:t>
      </w:r>
      <w:r w:rsidR="00DF1773" w:rsidRPr="009855AE">
        <w:rPr>
          <w:rFonts w:ascii="Arial" w:hAnsi="Arial" w:cs="Arial"/>
        </w:rPr>
        <w:t>{</w:t>
      </w:r>
      <w:proofErr w:type="spellStart"/>
      <w:r w:rsidR="00DF1773" w:rsidRPr="009855AE">
        <w:rPr>
          <w:rFonts w:ascii="Arial" w:hAnsi="Arial" w:cs="Arial"/>
        </w:rPr>
        <w:t>Vendrell</w:t>
      </w:r>
      <w:proofErr w:type="spellEnd"/>
      <w:r w:rsidR="00DF1773" w:rsidRPr="009855AE">
        <w:rPr>
          <w:rFonts w:ascii="Arial" w:hAnsi="Arial" w:cs="Arial"/>
        </w:rPr>
        <w:t>, 2008 #301}</w:t>
      </w:r>
      <w:r w:rsidR="000236BC" w:rsidRPr="009855AE">
        <w:rPr>
          <w:rFonts w:ascii="Arial" w:hAnsi="Arial" w:cs="Arial"/>
        </w:rPr>
        <w:t xml:space="preserve">. </w:t>
      </w:r>
    </w:p>
    <w:p w14:paraId="49FBC538" w14:textId="77777777" w:rsidR="007B7569" w:rsidRDefault="007B7569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5AC9C405" w14:textId="77777777" w:rsidR="00512060" w:rsidRPr="009855AE" w:rsidRDefault="003A6900" w:rsidP="00231D91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9855AE">
        <w:rPr>
          <w:rFonts w:ascii="Arial" w:hAnsi="Arial" w:cs="Arial"/>
        </w:rPr>
        <w:t>e aimed to identify treatment-induced changes i</w:t>
      </w:r>
      <w:r w:rsidR="00DE4E89">
        <w:rPr>
          <w:rFonts w:ascii="Arial" w:hAnsi="Arial" w:cs="Arial"/>
        </w:rPr>
        <w:t xml:space="preserve">n dormant and resistant tumours to characterise ER+ breast cancer </w:t>
      </w:r>
      <w:r w:rsidRPr="009855A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ormancy and acquired resistance </w:t>
      </w:r>
      <w:r w:rsidR="00DE4E89">
        <w:rPr>
          <w:rFonts w:ascii="Arial" w:hAnsi="Arial" w:cs="Arial"/>
        </w:rPr>
        <w:t>u</w:t>
      </w:r>
      <w:r w:rsidRPr="009855AE">
        <w:rPr>
          <w:rFonts w:ascii="Arial" w:hAnsi="Arial" w:cs="Arial"/>
        </w:rPr>
        <w:t xml:space="preserve">sing extended-neoadjuvant </w:t>
      </w:r>
      <w:r w:rsidR="00231D91">
        <w:rPr>
          <w:rFonts w:ascii="Arial" w:hAnsi="Arial" w:cs="Arial"/>
        </w:rPr>
        <w:t>endocrine</w:t>
      </w:r>
      <w:r w:rsidRPr="009855AE">
        <w:rPr>
          <w:rFonts w:ascii="Arial" w:hAnsi="Arial" w:cs="Arial"/>
        </w:rPr>
        <w:t xml:space="preserve"> treatment as a </w:t>
      </w:r>
      <w:r w:rsidR="00231D91">
        <w:rPr>
          <w:rFonts w:ascii="Arial" w:hAnsi="Arial" w:cs="Arial"/>
        </w:rPr>
        <w:t xml:space="preserve">novel </w:t>
      </w:r>
      <w:r w:rsidRPr="009855AE">
        <w:rPr>
          <w:rFonts w:ascii="Arial" w:hAnsi="Arial" w:cs="Arial"/>
        </w:rPr>
        <w:t>clinical model</w:t>
      </w:r>
      <w:r w:rsidR="00DE4E89">
        <w:rPr>
          <w:rFonts w:ascii="Arial" w:hAnsi="Arial" w:cs="Arial"/>
        </w:rPr>
        <w:t xml:space="preserve">. </w:t>
      </w:r>
      <w:r w:rsidR="00231D91">
        <w:rPr>
          <w:rFonts w:ascii="Arial" w:hAnsi="Arial" w:cs="Arial"/>
        </w:rPr>
        <w:t>This is the f</w:t>
      </w:r>
      <w:r w:rsidR="00340C5B" w:rsidRPr="009855AE">
        <w:rPr>
          <w:rFonts w:ascii="Arial" w:hAnsi="Arial" w:cs="Arial"/>
        </w:rPr>
        <w:t xml:space="preserve">irst study to demonstrate the </w:t>
      </w:r>
      <w:r w:rsidR="00231D91" w:rsidRPr="00231D91">
        <w:rPr>
          <w:rFonts w:ascii="Arial" w:hAnsi="Arial" w:cs="Arial"/>
        </w:rPr>
        <w:t xml:space="preserve">extended </w:t>
      </w:r>
      <w:r w:rsidR="00231D91">
        <w:rPr>
          <w:rFonts w:ascii="Arial" w:hAnsi="Arial" w:cs="Arial"/>
        </w:rPr>
        <w:t xml:space="preserve">(&gt;4 months) letrozole-induced </w:t>
      </w:r>
      <w:r w:rsidR="00340C5B" w:rsidRPr="009855AE">
        <w:rPr>
          <w:rFonts w:ascii="Arial" w:hAnsi="Arial" w:cs="Arial"/>
        </w:rPr>
        <w:t xml:space="preserve">molecular </w:t>
      </w:r>
      <w:r w:rsidR="00231D91">
        <w:rPr>
          <w:rFonts w:ascii="Arial" w:hAnsi="Arial" w:cs="Arial"/>
        </w:rPr>
        <w:t>changes</w:t>
      </w:r>
      <w:r w:rsidR="00340C5B" w:rsidRPr="009855AE">
        <w:rPr>
          <w:rFonts w:ascii="Arial" w:hAnsi="Arial" w:cs="Arial"/>
        </w:rPr>
        <w:t xml:space="preserve"> </w:t>
      </w:r>
      <w:r w:rsidR="00231D91">
        <w:rPr>
          <w:rFonts w:ascii="Arial" w:hAnsi="Arial" w:cs="Arial"/>
        </w:rPr>
        <w:t xml:space="preserve">using </w:t>
      </w:r>
      <w:r w:rsidR="00231D91" w:rsidRPr="00231D91">
        <w:rPr>
          <w:rFonts w:ascii="Arial" w:hAnsi="Arial" w:cs="Arial"/>
        </w:rPr>
        <w:t xml:space="preserve">multiple sequential samples from a unique cohort of </w:t>
      </w:r>
      <w:r w:rsidR="00231D91">
        <w:rPr>
          <w:rFonts w:ascii="Arial" w:hAnsi="Arial" w:cs="Arial"/>
        </w:rPr>
        <w:t xml:space="preserve">patients. </w:t>
      </w:r>
    </w:p>
    <w:p w14:paraId="0971CE7C" w14:textId="77777777" w:rsidR="00512060" w:rsidRPr="009855AE" w:rsidRDefault="00512060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6E0B1647" w14:textId="77777777" w:rsidR="00512060" w:rsidRPr="009855AE" w:rsidRDefault="00512060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3A629A94" w14:textId="77777777" w:rsidR="003507F7" w:rsidRPr="009855AE" w:rsidRDefault="003507F7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br w:type="page"/>
      </w:r>
    </w:p>
    <w:p w14:paraId="73D0F21C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lastRenderedPageBreak/>
        <w:t>Methods</w:t>
      </w:r>
    </w:p>
    <w:p w14:paraId="31E50DEA" w14:textId="77777777" w:rsidR="00AD480D" w:rsidRPr="009855AE" w:rsidRDefault="00FE7EBF" w:rsidP="003A6900">
      <w:pPr>
        <w:spacing w:before="240" w:after="120" w:line="240" w:lineRule="auto"/>
        <w:jc w:val="both"/>
        <w:rPr>
          <w:rFonts w:ascii="Arial" w:hAnsi="Arial" w:cs="Arial"/>
          <w:i/>
        </w:rPr>
      </w:pPr>
      <w:r w:rsidRPr="009855AE">
        <w:rPr>
          <w:rFonts w:ascii="Arial" w:hAnsi="Arial" w:cs="Arial"/>
          <w:i/>
        </w:rPr>
        <w:t>Patients and s</w:t>
      </w:r>
      <w:r w:rsidR="00AD480D" w:rsidRPr="009855AE">
        <w:rPr>
          <w:rFonts w:ascii="Arial" w:hAnsi="Arial" w:cs="Arial"/>
          <w:i/>
        </w:rPr>
        <w:t>amples</w:t>
      </w:r>
    </w:p>
    <w:p w14:paraId="3B5399A8" w14:textId="77777777" w:rsidR="00FE7EBF" w:rsidRPr="009855AE" w:rsidRDefault="00A25F6D" w:rsidP="003A6900">
      <w:pPr>
        <w:spacing w:before="120" w:after="120" w:line="240" w:lineRule="auto"/>
        <w:jc w:val="both"/>
        <w:rPr>
          <w:rFonts w:ascii="Arial" w:hAnsi="Arial" w:cs="Arial"/>
        </w:rPr>
      </w:pPr>
      <w:ins w:id="0" w:author="Dominic Pearce" w:date="2017-11-13T13:03:00Z">
        <w:r>
          <w:rPr>
            <w:rFonts w:ascii="Arial" w:hAnsi="Arial" w:cs="Arial"/>
          </w:rPr>
          <w:t xml:space="preserve">Patient </w:t>
        </w:r>
      </w:ins>
      <w:del w:id="1" w:author="Dominic Pearce" w:date="2017-11-13T13:03:00Z">
        <w:r w:rsidR="00FE7EBF" w:rsidRPr="009855AE" w:rsidDel="00A25F6D">
          <w:rPr>
            <w:rFonts w:ascii="Arial" w:hAnsi="Arial" w:cs="Arial"/>
          </w:rPr>
          <w:delText>C</w:delText>
        </w:r>
      </w:del>
      <w:ins w:id="2" w:author="Dominic Pearce" w:date="2017-11-13T13:03:00Z">
        <w:r>
          <w:rPr>
            <w:rFonts w:ascii="Arial" w:hAnsi="Arial" w:cs="Arial"/>
          </w:rPr>
          <w:t>c</w:t>
        </w:r>
      </w:ins>
      <w:r w:rsidR="00FE7EBF" w:rsidRPr="009855AE">
        <w:rPr>
          <w:rFonts w:ascii="Arial" w:hAnsi="Arial" w:cs="Arial"/>
        </w:rPr>
        <w:t xml:space="preserve">linical characteristics </w:t>
      </w:r>
      <w:del w:id="3" w:author="Dominic Pearce" w:date="2017-11-13T13:03:00Z">
        <w:r w:rsidR="00FE7EBF" w:rsidRPr="009855AE" w:rsidDel="00A25F6D">
          <w:rPr>
            <w:rFonts w:ascii="Arial" w:hAnsi="Arial" w:cs="Arial"/>
          </w:rPr>
          <w:delText xml:space="preserve">of patients </w:delText>
        </w:r>
      </w:del>
      <w:r w:rsidR="00FE7EBF" w:rsidRPr="009855AE">
        <w:rPr>
          <w:rFonts w:ascii="Arial" w:hAnsi="Arial" w:cs="Arial"/>
        </w:rPr>
        <w:t xml:space="preserve">are given in </w:t>
      </w:r>
      <w:r w:rsidR="00FE7EBF" w:rsidRPr="009855AE">
        <w:rPr>
          <w:rFonts w:ascii="Arial" w:hAnsi="Arial" w:cs="Arial"/>
          <w:b/>
        </w:rPr>
        <w:t>Table 1</w:t>
      </w:r>
      <w:r w:rsidR="00FE7EBF" w:rsidRPr="009855AE">
        <w:rPr>
          <w:rFonts w:ascii="Arial" w:hAnsi="Arial" w:cs="Arial"/>
        </w:rPr>
        <w:t xml:space="preserve">. </w:t>
      </w:r>
      <w:ins w:id="4" w:author="Dominic Pearce" w:date="2017-11-13T13:05:00Z">
        <w:r>
          <w:rPr>
            <w:rFonts w:ascii="Arial" w:hAnsi="Arial" w:cs="Arial"/>
          </w:rPr>
          <w:t>Cohort size</w:t>
        </w:r>
      </w:ins>
      <w:ins w:id="5" w:author="Dominic Pearce" w:date="2017-11-13T13:06:00Z">
        <w:r>
          <w:rPr>
            <w:rFonts w:ascii="Arial" w:hAnsi="Arial" w:cs="Arial"/>
          </w:rPr>
          <w:t>,</w:t>
        </w:r>
      </w:ins>
      <w:ins w:id="6" w:author="Dominic Pearce" w:date="2017-11-13T13:05:00Z">
        <w:r>
          <w:rPr>
            <w:rFonts w:ascii="Arial" w:hAnsi="Arial" w:cs="Arial"/>
          </w:rPr>
          <w:t xml:space="preserve"> </w:t>
        </w:r>
      </w:ins>
      <w:ins w:id="7" w:author="Dominic Pearce" w:date="2017-11-13T13:06:00Z">
        <w:r>
          <w:rPr>
            <w:rFonts w:ascii="Arial" w:hAnsi="Arial" w:cs="Arial"/>
          </w:rPr>
          <w:t xml:space="preserve">and </w:t>
        </w:r>
      </w:ins>
      <w:ins w:id="8" w:author="Dominic Pearce" w:date="2017-11-13T13:05:00Z">
        <w:r>
          <w:rPr>
            <w:rFonts w:ascii="Arial" w:hAnsi="Arial" w:cs="Arial"/>
          </w:rPr>
          <w:t xml:space="preserve">inclusion and </w:t>
        </w:r>
      </w:ins>
      <w:ins w:id="9" w:author="Dominic Pearce" w:date="2017-11-13T13:06:00Z">
        <w:r>
          <w:rPr>
            <w:rFonts w:ascii="Arial" w:hAnsi="Arial" w:cs="Arial"/>
          </w:rPr>
          <w:t>exclusion</w:t>
        </w:r>
      </w:ins>
      <w:ins w:id="10" w:author="Dominic Pearce" w:date="2017-11-13T13:05:00Z">
        <w:r>
          <w:rPr>
            <w:rFonts w:ascii="Arial" w:hAnsi="Arial" w:cs="Arial"/>
          </w:rPr>
          <w:t xml:space="preserve"> criteria </w:t>
        </w:r>
      </w:ins>
      <w:commentRangeStart w:id="11"/>
      <w:del w:id="12" w:author="Dominic Pearce" w:date="2017-11-13T13:07:00Z">
        <w:r w:rsidR="00FE7EBF" w:rsidRPr="009855AE" w:rsidDel="00A25F6D">
          <w:rPr>
            <w:rFonts w:ascii="Arial" w:hAnsi="Arial" w:cs="Arial"/>
          </w:rPr>
          <w:delText xml:space="preserve">Patient and sample sizes </w:delText>
        </w:r>
        <w:commentRangeEnd w:id="11"/>
        <w:r w:rsidDel="00A25F6D">
          <w:rPr>
            <w:rStyle w:val="CommentReference"/>
          </w:rPr>
          <w:commentReference w:id="11"/>
        </w:r>
        <w:r w:rsidR="00FE7EBF" w:rsidRPr="009855AE" w:rsidDel="00A25F6D">
          <w:rPr>
            <w:rFonts w:ascii="Arial" w:hAnsi="Arial" w:cs="Arial"/>
          </w:rPr>
          <w:delText xml:space="preserve">in each study cohort with inclusion and exclusion criteria </w:delText>
        </w:r>
      </w:del>
      <w:r w:rsidR="00FE7EBF" w:rsidRPr="009855AE">
        <w:rPr>
          <w:rFonts w:ascii="Arial" w:hAnsi="Arial" w:cs="Arial"/>
        </w:rPr>
        <w:t xml:space="preserve">are given in </w:t>
      </w:r>
      <w:r w:rsidR="00FE7EBF" w:rsidRPr="009855AE">
        <w:rPr>
          <w:rFonts w:ascii="Arial" w:hAnsi="Arial" w:cs="Arial"/>
          <w:b/>
        </w:rPr>
        <w:t>Sup</w:t>
      </w:r>
      <w:r w:rsidR="009E017D" w:rsidRPr="009855AE">
        <w:rPr>
          <w:rFonts w:ascii="Arial" w:hAnsi="Arial" w:cs="Arial"/>
          <w:b/>
        </w:rPr>
        <w:t>p.</w:t>
      </w:r>
      <w:r w:rsidR="00FE7EBF" w:rsidRPr="009855AE">
        <w:rPr>
          <w:rFonts w:ascii="Arial" w:hAnsi="Arial" w:cs="Arial"/>
          <w:b/>
        </w:rPr>
        <w:t xml:space="preserve"> Fig.1</w:t>
      </w:r>
      <w:r w:rsidR="00FE7EBF" w:rsidRPr="009855AE">
        <w:rPr>
          <w:rFonts w:ascii="Arial" w:hAnsi="Arial" w:cs="Arial"/>
        </w:rPr>
        <w:t>.</w:t>
      </w:r>
    </w:p>
    <w:p w14:paraId="113A9F18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Samples were </w:t>
      </w:r>
      <w:ins w:id="13" w:author="Dominic Pearce" w:date="2017-11-13T13:07:00Z">
        <w:r w:rsidR="00A25F6D">
          <w:rPr>
            <w:rFonts w:ascii="Arial" w:hAnsi="Arial" w:cs="Arial"/>
          </w:rPr>
          <w:t xml:space="preserve">biopsied </w:t>
        </w:r>
      </w:ins>
      <w:r w:rsidRPr="009855AE">
        <w:rPr>
          <w:rFonts w:ascii="Arial" w:hAnsi="Arial" w:cs="Arial"/>
        </w:rPr>
        <w:t xml:space="preserve">from </w:t>
      </w:r>
      <w:ins w:id="14" w:author="Dominic Pearce" w:date="2017-11-13T13:07:00Z">
        <w:r w:rsidR="00A25F6D">
          <w:rPr>
            <w:rFonts w:ascii="Arial" w:hAnsi="Arial" w:cs="Arial"/>
          </w:rPr>
          <w:t xml:space="preserve">invasive </w:t>
        </w:r>
      </w:ins>
      <w:r w:rsidRPr="009855AE">
        <w:rPr>
          <w:rFonts w:ascii="Arial" w:hAnsi="Arial" w:cs="Arial"/>
        </w:rPr>
        <w:t>breast cancer patients treated with neoadjuvant letrozole (</w:t>
      </w:r>
      <w:proofErr w:type="spellStart"/>
      <w:r w:rsidRPr="009855AE">
        <w:rPr>
          <w:rFonts w:ascii="Arial" w:hAnsi="Arial" w:cs="Arial"/>
        </w:rPr>
        <w:t>Femara</w:t>
      </w:r>
      <w:proofErr w:type="spellEnd"/>
      <w:r w:rsidRPr="009855AE">
        <w:rPr>
          <w:rFonts w:ascii="Arial" w:hAnsi="Arial" w:cs="Arial"/>
        </w:rPr>
        <w:t>, 2.5 mg; Novartis Pharma AG, Basel, Switzerland). The study was approved by the local regional ethics committee (</w:t>
      </w:r>
      <w:r w:rsidR="0025516B" w:rsidRPr="009855AE">
        <w:rPr>
          <w:rFonts w:ascii="Arial" w:hAnsi="Arial" w:cs="Arial"/>
        </w:rPr>
        <w:t>07/S1103/26, August 2007</w:t>
      </w:r>
      <w:r w:rsidRPr="009855AE">
        <w:rPr>
          <w:rFonts w:ascii="Arial" w:hAnsi="Arial" w:cs="Arial"/>
        </w:rPr>
        <w:t xml:space="preserve">) and all patients gave informed consent. Sequential </w:t>
      </w:r>
      <w:r w:rsidR="005F1567" w:rsidRPr="009855AE">
        <w:rPr>
          <w:rFonts w:ascii="Arial" w:hAnsi="Arial" w:cs="Arial"/>
        </w:rPr>
        <w:t>samples</w:t>
      </w:r>
      <w:r w:rsidRPr="009855AE">
        <w:rPr>
          <w:rFonts w:ascii="Arial" w:hAnsi="Arial" w:cs="Arial"/>
        </w:rPr>
        <w:t xml:space="preserve"> were taken </w:t>
      </w:r>
      <w:del w:id="15" w:author="Dominic Pearce" w:date="2017-11-13T13:07:00Z">
        <w:r w:rsidRPr="009855AE" w:rsidDel="00A25F6D">
          <w:rPr>
            <w:rFonts w:ascii="Arial" w:hAnsi="Arial" w:cs="Arial"/>
          </w:rPr>
          <w:delText xml:space="preserve">with </w:delText>
        </w:r>
      </w:del>
      <w:ins w:id="16" w:author="Dominic Pearce" w:date="2017-11-13T13:07:00Z">
        <w:r w:rsidR="00A25F6D">
          <w:rPr>
            <w:rFonts w:ascii="Arial" w:hAnsi="Arial" w:cs="Arial"/>
          </w:rPr>
          <w:t>using</w:t>
        </w:r>
        <w:r w:rsidR="00A25F6D" w:rsidRPr="009855AE">
          <w:rPr>
            <w:rFonts w:ascii="Arial" w:hAnsi="Arial" w:cs="Arial"/>
          </w:rPr>
          <w:t xml:space="preserve"> </w:t>
        </w:r>
      </w:ins>
      <w:r w:rsidRPr="009855AE">
        <w:rPr>
          <w:rFonts w:ascii="Arial" w:hAnsi="Arial" w:cs="Arial"/>
        </w:rPr>
        <w:t>a 14-gauge needle before and after letrozole treatment and at the time of surgery. Fresh samples were snap-frozen in liquid nitrogen.</w:t>
      </w:r>
      <w:r w:rsidR="00C657F9" w:rsidRPr="009855AE">
        <w:rPr>
          <w:rFonts w:ascii="Arial" w:hAnsi="Arial" w:cs="Arial"/>
        </w:rPr>
        <w:t xml:space="preserve"> Each tumour </w:t>
      </w:r>
      <w:ins w:id="17" w:author="Dominic Pearce" w:date="2017-11-13T13:11:00Z">
        <w:r w:rsidR="00594F9A">
          <w:rPr>
            <w:rFonts w:ascii="Arial" w:hAnsi="Arial" w:cs="Arial"/>
          </w:rPr>
          <w:t xml:space="preserve">sample </w:t>
        </w:r>
      </w:ins>
      <w:r w:rsidR="00C657F9" w:rsidRPr="009855AE">
        <w:rPr>
          <w:rFonts w:ascii="Arial" w:hAnsi="Arial" w:cs="Arial"/>
        </w:rPr>
        <w:t xml:space="preserve">was confirmed to </w:t>
      </w:r>
      <w:commentRangeStart w:id="18"/>
      <w:r w:rsidR="00CB7EE6">
        <w:rPr>
          <w:rFonts w:ascii="Arial" w:hAnsi="Arial" w:cs="Arial"/>
        </w:rPr>
        <w:t xml:space="preserve">contain 50% cellularity </w:t>
      </w:r>
      <w:commentRangeEnd w:id="18"/>
      <w:r w:rsidR="00A25F6D">
        <w:rPr>
          <w:rStyle w:val="CommentReference"/>
        </w:rPr>
        <w:commentReference w:id="18"/>
      </w:r>
      <w:r w:rsidR="00CB7EE6">
        <w:rPr>
          <w:rFonts w:ascii="Arial" w:hAnsi="Arial" w:cs="Arial"/>
        </w:rPr>
        <w:t xml:space="preserve">and </w:t>
      </w:r>
      <w:r w:rsidR="00C657F9" w:rsidRPr="00CB7EE6">
        <w:rPr>
          <w:rFonts w:ascii="Arial" w:hAnsi="Arial" w:cs="Arial"/>
        </w:rPr>
        <w:t>at least 60%</w:t>
      </w:r>
      <w:r w:rsidR="00CB7EE6">
        <w:rPr>
          <w:rFonts w:ascii="Arial" w:hAnsi="Arial" w:cs="Arial"/>
        </w:rPr>
        <w:t xml:space="preserve"> tumour tissue </w:t>
      </w:r>
      <w:r w:rsidR="00C657F9" w:rsidRPr="009855AE">
        <w:rPr>
          <w:rFonts w:ascii="Arial" w:hAnsi="Arial" w:cs="Arial"/>
        </w:rPr>
        <w:t xml:space="preserve">histopathologically (H&amp;E sections). </w:t>
      </w:r>
      <w:r w:rsidR="0035051F" w:rsidRPr="009855AE">
        <w:rPr>
          <w:rFonts w:ascii="Arial" w:hAnsi="Arial" w:cs="Arial"/>
        </w:rPr>
        <w:t xml:space="preserve">Following pulverisation of tissue with </w:t>
      </w:r>
      <w:r w:rsidR="00F0623C" w:rsidRPr="009855AE">
        <w:rPr>
          <w:rFonts w:ascii="Arial" w:hAnsi="Arial" w:cs="Arial"/>
        </w:rPr>
        <w:t>membrane disruptor (</w:t>
      </w:r>
      <w:r w:rsidR="00790184" w:rsidRPr="009855AE">
        <w:rPr>
          <w:rFonts w:ascii="Arial" w:hAnsi="Arial" w:cs="Arial"/>
        </w:rPr>
        <w:t>Micro-</w:t>
      </w:r>
      <w:r w:rsidR="00F0623C" w:rsidRPr="009855AE">
        <w:rPr>
          <w:rFonts w:ascii="Arial" w:hAnsi="Arial" w:cs="Arial"/>
        </w:rPr>
        <w:t>Dismembra</w:t>
      </w:r>
      <w:r w:rsidR="008F6343" w:rsidRPr="009855AE">
        <w:rPr>
          <w:rFonts w:ascii="Arial" w:hAnsi="Arial" w:cs="Arial"/>
        </w:rPr>
        <w:t xml:space="preserve">tor U, Braun Biotech), </w:t>
      </w:r>
      <w:r w:rsidR="0035051F" w:rsidRPr="009855AE">
        <w:rPr>
          <w:rFonts w:ascii="Arial" w:hAnsi="Arial" w:cs="Arial"/>
        </w:rPr>
        <w:t>phase separation was performed by guanidinium thiocyanate-phenol-chloroform extraction (</w:t>
      </w:r>
      <w:proofErr w:type="spellStart"/>
      <w:r w:rsidR="00D568DE" w:rsidRPr="009855AE">
        <w:rPr>
          <w:rFonts w:ascii="Arial" w:hAnsi="Arial" w:cs="Arial"/>
        </w:rPr>
        <w:t>Qiazol</w:t>
      </w:r>
      <w:proofErr w:type="spellEnd"/>
      <w:r w:rsidR="00D568DE" w:rsidRPr="009855AE">
        <w:rPr>
          <w:rFonts w:ascii="Arial" w:hAnsi="Arial" w:cs="Arial"/>
        </w:rPr>
        <w:t xml:space="preserve"> Lysis </w:t>
      </w:r>
      <w:r w:rsidR="0035051F" w:rsidRPr="009855AE">
        <w:rPr>
          <w:rFonts w:ascii="Arial" w:hAnsi="Arial" w:cs="Arial"/>
        </w:rPr>
        <w:t>Reagent</w:t>
      </w:r>
      <w:r w:rsidR="00D568DE" w:rsidRPr="009855AE">
        <w:rPr>
          <w:rFonts w:ascii="Arial" w:hAnsi="Arial" w:cs="Arial"/>
        </w:rPr>
        <w:t>, Qiagen).</w:t>
      </w:r>
    </w:p>
    <w:p w14:paraId="10F62620" w14:textId="77777777" w:rsidR="00AD480D" w:rsidRPr="009855AE" w:rsidRDefault="00665BC9" w:rsidP="003A6900">
      <w:pPr>
        <w:spacing w:before="240" w:after="120" w:line="240" w:lineRule="auto"/>
        <w:jc w:val="both"/>
        <w:rPr>
          <w:rFonts w:ascii="Arial" w:hAnsi="Arial" w:cs="Arial"/>
          <w:i/>
        </w:rPr>
      </w:pPr>
      <w:r w:rsidRPr="009855AE">
        <w:rPr>
          <w:rFonts w:ascii="Arial" w:hAnsi="Arial" w:cs="Arial"/>
          <w:i/>
        </w:rPr>
        <w:t>Gene expression profiling</w:t>
      </w:r>
    </w:p>
    <w:p w14:paraId="4E215B43" w14:textId="77777777" w:rsidR="00AD480D" w:rsidRPr="009855AE" w:rsidRDefault="00594F9A" w:rsidP="003A6900">
      <w:pPr>
        <w:spacing w:before="120" w:after="120" w:line="240" w:lineRule="auto"/>
        <w:jc w:val="both"/>
        <w:rPr>
          <w:rFonts w:ascii="Arial" w:hAnsi="Arial" w:cs="Arial"/>
        </w:rPr>
      </w:pPr>
      <w:ins w:id="19" w:author="Dominic Pearce" w:date="2017-11-13T13:15:00Z">
        <w:r>
          <w:rPr>
            <w:rFonts w:ascii="Arial" w:hAnsi="Arial" w:cs="Arial"/>
          </w:rPr>
          <w:t xml:space="preserve">Aqueous phase </w:t>
        </w:r>
      </w:ins>
      <w:r w:rsidR="00AD480D" w:rsidRPr="009855AE">
        <w:rPr>
          <w:rFonts w:ascii="Arial" w:hAnsi="Arial" w:cs="Arial"/>
        </w:rPr>
        <w:t>RNA was extracted</w:t>
      </w:r>
      <w:r w:rsidR="00C657F9" w:rsidRPr="009855AE">
        <w:rPr>
          <w:rFonts w:ascii="Arial" w:hAnsi="Arial" w:cs="Arial"/>
        </w:rPr>
        <w:t xml:space="preserve"> </w:t>
      </w:r>
      <w:del w:id="20" w:author="Dominic Pearce" w:date="2017-11-13T13:15:00Z">
        <w:r w:rsidR="008F6343" w:rsidRPr="009855AE" w:rsidDel="00594F9A">
          <w:rPr>
            <w:rFonts w:ascii="Arial" w:hAnsi="Arial" w:cs="Arial"/>
          </w:rPr>
          <w:delText xml:space="preserve">from </w:delText>
        </w:r>
        <w:r w:rsidR="0041203F" w:rsidRPr="009855AE" w:rsidDel="00594F9A">
          <w:rPr>
            <w:rFonts w:ascii="Arial" w:hAnsi="Arial" w:cs="Arial"/>
          </w:rPr>
          <w:delText xml:space="preserve">the </w:delText>
        </w:r>
        <w:r w:rsidR="008F6343" w:rsidRPr="009855AE" w:rsidDel="00594F9A">
          <w:rPr>
            <w:rFonts w:ascii="Arial" w:hAnsi="Arial" w:cs="Arial"/>
          </w:rPr>
          <w:delText xml:space="preserve">aqueous phase </w:delText>
        </w:r>
      </w:del>
      <w:r w:rsidR="00D568DE" w:rsidRPr="009855AE">
        <w:rPr>
          <w:rFonts w:ascii="Arial" w:hAnsi="Arial" w:cs="Arial"/>
        </w:rPr>
        <w:t>by</w:t>
      </w:r>
      <w:r w:rsidR="00C657F9" w:rsidRPr="009855AE">
        <w:rPr>
          <w:rFonts w:ascii="Arial" w:hAnsi="Arial" w:cs="Arial"/>
        </w:rPr>
        <w:t xml:space="preserve"> </w:t>
      </w:r>
      <w:r w:rsidR="00D568DE" w:rsidRPr="009855AE">
        <w:rPr>
          <w:rFonts w:ascii="Arial" w:hAnsi="Arial" w:cs="Arial"/>
        </w:rPr>
        <w:t>column-based purification (</w:t>
      </w:r>
      <w:proofErr w:type="spellStart"/>
      <w:r w:rsidR="00D568DE" w:rsidRPr="009855AE">
        <w:rPr>
          <w:rFonts w:ascii="Arial" w:hAnsi="Arial" w:cs="Arial"/>
        </w:rPr>
        <w:t>miRNeasy</w:t>
      </w:r>
      <w:proofErr w:type="spellEnd"/>
      <w:r w:rsidR="00D568DE" w:rsidRPr="009855AE">
        <w:rPr>
          <w:rFonts w:ascii="Arial" w:hAnsi="Arial" w:cs="Arial"/>
        </w:rPr>
        <w:t xml:space="preserve"> mini kit, Qiagen). </w:t>
      </w:r>
      <w:r w:rsidR="0035051F" w:rsidRPr="009855AE">
        <w:rPr>
          <w:rFonts w:ascii="Arial" w:hAnsi="Arial" w:cs="Arial"/>
        </w:rPr>
        <w:t xml:space="preserve">Then, </w:t>
      </w:r>
      <w:r w:rsidR="00C657F9" w:rsidRPr="009855AE">
        <w:rPr>
          <w:rFonts w:ascii="Arial" w:hAnsi="Arial" w:cs="Arial"/>
        </w:rPr>
        <w:t xml:space="preserve">RNA was labelled </w:t>
      </w:r>
      <w:r w:rsidR="00AD480D" w:rsidRPr="009855AE">
        <w:rPr>
          <w:rFonts w:ascii="Arial" w:hAnsi="Arial" w:cs="Arial"/>
        </w:rPr>
        <w:t xml:space="preserve">and hybridized </w:t>
      </w:r>
      <w:del w:id="21" w:author="Dominic Pearce" w:date="2017-11-13T13:17:00Z">
        <w:r w:rsidR="00AD480D" w:rsidRPr="009855AE" w:rsidDel="00594F9A">
          <w:rPr>
            <w:rFonts w:ascii="Arial" w:hAnsi="Arial" w:cs="Arial"/>
          </w:rPr>
          <w:delText xml:space="preserve">to </w:delText>
        </w:r>
        <w:r w:rsidR="0035051F" w:rsidRPr="009855AE" w:rsidDel="00594F9A">
          <w:rPr>
            <w:rFonts w:ascii="Arial" w:hAnsi="Arial" w:cs="Arial"/>
          </w:rPr>
          <w:delText xml:space="preserve">chips </w:delText>
        </w:r>
      </w:del>
      <w:r w:rsidR="0035051F" w:rsidRPr="009855AE">
        <w:rPr>
          <w:rFonts w:ascii="Arial" w:hAnsi="Arial" w:cs="Arial"/>
        </w:rPr>
        <w:t xml:space="preserve">(HumanHT-12 v4 Illumina </w:t>
      </w:r>
      <w:proofErr w:type="spellStart"/>
      <w:r w:rsidR="0035051F" w:rsidRPr="009855AE">
        <w:rPr>
          <w:rFonts w:ascii="Arial" w:hAnsi="Arial" w:cs="Arial"/>
        </w:rPr>
        <w:t>BeadChip</w:t>
      </w:r>
      <w:proofErr w:type="spellEnd"/>
      <w:r w:rsidR="0035051F" w:rsidRPr="009855AE">
        <w:rPr>
          <w:rFonts w:ascii="Arial" w:hAnsi="Arial" w:cs="Arial"/>
        </w:rPr>
        <w:t>)</w:t>
      </w:r>
      <w:r w:rsidR="00AD480D" w:rsidRPr="009855AE">
        <w:rPr>
          <w:rFonts w:ascii="Arial" w:hAnsi="Arial" w:cs="Arial"/>
        </w:rPr>
        <w:t xml:space="preserve"> according to the </w:t>
      </w:r>
      <w:r w:rsidR="00C657F9" w:rsidRPr="009855AE">
        <w:rPr>
          <w:rFonts w:ascii="Arial" w:hAnsi="Arial" w:cs="Arial"/>
        </w:rPr>
        <w:t>manufacturer’s</w:t>
      </w:r>
      <w:r w:rsidR="00AD480D" w:rsidRPr="009855AE">
        <w:rPr>
          <w:rFonts w:ascii="Arial" w:hAnsi="Arial" w:cs="Arial"/>
        </w:rPr>
        <w:t xml:space="preserve"> protocol </w:t>
      </w:r>
      <w:r w:rsidR="00C657F9" w:rsidRPr="009855AE">
        <w:rPr>
          <w:rFonts w:ascii="Arial" w:hAnsi="Arial" w:cs="Arial"/>
        </w:rPr>
        <w:t>(</w:t>
      </w:r>
      <w:proofErr w:type="spellStart"/>
      <w:r w:rsidR="00C657F9" w:rsidRPr="009855AE">
        <w:rPr>
          <w:rFonts w:ascii="Arial" w:hAnsi="Arial" w:cs="Arial"/>
        </w:rPr>
        <w:t>NuGEN</w:t>
      </w:r>
      <w:proofErr w:type="spellEnd"/>
      <w:r w:rsidR="00C657F9" w:rsidRPr="009855AE">
        <w:rPr>
          <w:rFonts w:ascii="Arial" w:hAnsi="Arial" w:cs="Arial"/>
        </w:rPr>
        <w:t>)</w:t>
      </w:r>
      <w:r w:rsidR="00F0623C" w:rsidRPr="009855AE">
        <w:rPr>
          <w:rFonts w:ascii="Arial" w:hAnsi="Arial" w:cs="Arial"/>
        </w:rPr>
        <w:t xml:space="preserve"> </w:t>
      </w:r>
      <w:r w:rsidR="00C657F9" w:rsidRPr="009855AE">
        <w:rPr>
          <w:rFonts w:ascii="Arial" w:hAnsi="Arial" w:cs="Arial"/>
        </w:rPr>
        <w:t xml:space="preserve">for </w:t>
      </w:r>
      <w:r w:rsidR="00AD480D" w:rsidRPr="009855AE">
        <w:rPr>
          <w:rFonts w:ascii="Arial" w:hAnsi="Arial" w:cs="Arial"/>
        </w:rPr>
        <w:t>amplified samples</w:t>
      </w:r>
      <w:ins w:id="22" w:author="Dominic Pearce" w:date="2017-11-13T13:17:00Z">
        <w:r>
          <w:rPr>
            <w:rFonts w:ascii="Arial" w:hAnsi="Arial" w:cs="Arial"/>
          </w:rPr>
          <w:t>,</w:t>
        </w:r>
      </w:ins>
      <w:r w:rsidR="00AD480D" w:rsidRPr="009855AE">
        <w:rPr>
          <w:rFonts w:ascii="Arial" w:hAnsi="Arial" w:cs="Arial"/>
        </w:rPr>
        <w:t xml:space="preserve"> as previously described </w:t>
      </w:r>
      <w:r w:rsidR="00485442" w:rsidRPr="00485442">
        <w:rPr>
          <w:rFonts w:ascii="Arial" w:hAnsi="Arial" w:cs="Arial"/>
        </w:rPr>
        <w:t>{Arthur, 2014 #</w:t>
      </w:r>
      <w:proofErr w:type="gramStart"/>
      <w:r w:rsidR="00485442" w:rsidRPr="00485442">
        <w:rPr>
          <w:rFonts w:ascii="Arial" w:hAnsi="Arial" w:cs="Arial"/>
        </w:rPr>
        <w:t>11}{</w:t>
      </w:r>
      <w:proofErr w:type="gramEnd"/>
      <w:r w:rsidR="00485442" w:rsidRPr="00485442">
        <w:rPr>
          <w:rFonts w:ascii="Arial" w:hAnsi="Arial" w:cs="Arial"/>
        </w:rPr>
        <w:t>Turnbull, 2012 #51}</w:t>
      </w:r>
      <w:r w:rsidR="00485442">
        <w:rPr>
          <w:rFonts w:ascii="Arial" w:hAnsi="Arial" w:cs="Arial"/>
        </w:rPr>
        <w:t xml:space="preserve">. </w:t>
      </w:r>
      <w:r w:rsidR="0054037D">
        <w:rPr>
          <w:rFonts w:ascii="Arial" w:hAnsi="Arial" w:cs="Arial"/>
        </w:rPr>
        <w:t>Raw data was dete</w:t>
      </w:r>
      <w:r w:rsidR="004A3F77">
        <w:rPr>
          <w:rFonts w:ascii="Arial" w:hAnsi="Arial" w:cs="Arial"/>
        </w:rPr>
        <w:t>c</w:t>
      </w:r>
      <w:r w:rsidR="0054037D">
        <w:rPr>
          <w:rFonts w:ascii="Arial" w:hAnsi="Arial" w:cs="Arial"/>
        </w:rPr>
        <w:t>tion filtered</w:t>
      </w:r>
      <w:ins w:id="23" w:author="Dominic Pearce" w:date="2017-11-13T13:18:00Z">
        <w:r>
          <w:rPr>
            <w:rFonts w:ascii="Arial" w:hAnsi="Arial" w:cs="Arial"/>
          </w:rPr>
          <w:t xml:space="preserve"> (p≤0.05 in X number of samples)</w:t>
        </w:r>
      </w:ins>
      <w:r w:rsidR="0054037D">
        <w:rPr>
          <w:rFonts w:ascii="Arial" w:hAnsi="Arial" w:cs="Arial"/>
        </w:rPr>
        <w:t xml:space="preserve">, </w:t>
      </w:r>
      <w:r w:rsidR="004A3F77">
        <w:rPr>
          <w:rFonts w:ascii="Arial" w:hAnsi="Arial" w:cs="Arial"/>
        </w:rPr>
        <w:t>log2 transformed</w:t>
      </w:r>
      <w:r w:rsidR="001B46F8">
        <w:rPr>
          <w:rFonts w:ascii="Arial" w:hAnsi="Arial" w:cs="Arial"/>
        </w:rPr>
        <w:t>,</w:t>
      </w:r>
      <w:r w:rsidR="004A3F77">
        <w:rPr>
          <w:rFonts w:ascii="Arial" w:hAnsi="Arial" w:cs="Arial"/>
        </w:rPr>
        <w:t xml:space="preserve"> and quantile normalized</w:t>
      </w:r>
      <w:r w:rsidR="001B46F8">
        <w:rPr>
          <w:rFonts w:ascii="Arial" w:hAnsi="Arial" w:cs="Arial"/>
        </w:rPr>
        <w:t xml:space="preserve"> using </w:t>
      </w:r>
      <w:ins w:id="24" w:author="Dominic Pearce" w:date="2017-11-13T13:18:00Z">
        <w:r>
          <w:rPr>
            <w:rFonts w:ascii="Arial" w:hAnsi="Arial" w:cs="Arial"/>
          </w:rPr>
          <w:t xml:space="preserve">the Bioconductor </w:t>
        </w:r>
      </w:ins>
      <w:proofErr w:type="spellStart"/>
      <w:r w:rsidR="001B46F8">
        <w:rPr>
          <w:rFonts w:ascii="Arial" w:hAnsi="Arial" w:cs="Arial"/>
        </w:rPr>
        <w:t>lumi</w:t>
      </w:r>
      <w:proofErr w:type="spellEnd"/>
      <w:r w:rsidR="001B46F8">
        <w:rPr>
          <w:rFonts w:ascii="Arial" w:hAnsi="Arial" w:cs="Arial"/>
        </w:rPr>
        <w:t xml:space="preserve"> package </w:t>
      </w:r>
      <w:r w:rsidR="001B46F8" w:rsidRPr="001B46F8">
        <w:rPr>
          <w:rFonts w:ascii="Arial" w:hAnsi="Arial" w:cs="Arial"/>
        </w:rPr>
        <w:t>{Du, 2008 #307}</w:t>
      </w:r>
      <w:r w:rsidR="001B46F8">
        <w:rPr>
          <w:rFonts w:ascii="Arial" w:hAnsi="Arial" w:cs="Arial"/>
        </w:rPr>
        <w:t xml:space="preserve">. </w:t>
      </w:r>
    </w:p>
    <w:p w14:paraId="70B6F7AC" w14:textId="77777777" w:rsidR="00665BC9" w:rsidRPr="009855AE" w:rsidRDefault="00665BC9" w:rsidP="003A6900">
      <w:pPr>
        <w:spacing w:before="240" w:after="120" w:line="240" w:lineRule="auto"/>
        <w:jc w:val="both"/>
        <w:rPr>
          <w:rFonts w:ascii="Arial" w:hAnsi="Arial" w:cs="Arial"/>
          <w:i/>
        </w:rPr>
      </w:pPr>
      <w:r w:rsidRPr="009855AE">
        <w:rPr>
          <w:rFonts w:ascii="Arial" w:hAnsi="Arial" w:cs="Arial"/>
          <w:i/>
        </w:rPr>
        <w:t>Proteomics</w:t>
      </w:r>
      <w:r w:rsidR="00FC7BEF" w:rsidRPr="009855AE">
        <w:rPr>
          <w:rFonts w:ascii="Arial" w:hAnsi="Arial" w:cs="Arial"/>
          <w:i/>
        </w:rPr>
        <w:t xml:space="preserve"> analysis</w:t>
      </w:r>
    </w:p>
    <w:p w14:paraId="364875A0" w14:textId="77777777" w:rsidR="00AD480D" w:rsidRPr="009855AE" w:rsidRDefault="00C657F9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Protein was extracted from the</w:t>
      </w:r>
      <w:r w:rsidR="008F6343" w:rsidRPr="009855AE">
        <w:rPr>
          <w:rFonts w:ascii="Arial" w:hAnsi="Arial" w:cs="Arial"/>
        </w:rPr>
        <w:t xml:space="preserve"> organic phase</w:t>
      </w:r>
      <w:r w:rsidRPr="009855AE">
        <w:rPr>
          <w:rFonts w:ascii="Arial" w:hAnsi="Arial" w:cs="Arial"/>
        </w:rPr>
        <w:t xml:space="preserve"> </w:t>
      </w:r>
      <w:r w:rsidR="008F6343" w:rsidRPr="009855AE">
        <w:rPr>
          <w:rFonts w:ascii="Arial" w:hAnsi="Arial" w:cs="Arial"/>
        </w:rPr>
        <w:t>using… (</w:t>
      </w:r>
      <w:r w:rsidR="008F6343" w:rsidRPr="009855AE">
        <w:rPr>
          <w:rFonts w:ascii="Arial" w:hAnsi="Arial" w:cs="Arial"/>
          <w:highlight w:val="yellow"/>
        </w:rPr>
        <w:t>protocol</w:t>
      </w:r>
      <w:r w:rsidR="008F6343" w:rsidRPr="009855AE">
        <w:rPr>
          <w:rFonts w:ascii="Arial" w:hAnsi="Arial" w:cs="Arial"/>
        </w:rPr>
        <w:t xml:space="preserve">). </w:t>
      </w:r>
    </w:p>
    <w:p w14:paraId="14D54395" w14:textId="77777777" w:rsidR="00665BC9" w:rsidRPr="009855AE" w:rsidRDefault="00665BC9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548E7768" w14:textId="77777777" w:rsidR="00AD480D" w:rsidRPr="009855AE" w:rsidRDefault="00FC7BEF" w:rsidP="003A6900">
      <w:pPr>
        <w:spacing w:before="120" w:after="120" w:line="240" w:lineRule="auto"/>
        <w:jc w:val="both"/>
        <w:rPr>
          <w:rFonts w:ascii="Arial" w:hAnsi="Arial" w:cs="Arial"/>
          <w:i/>
        </w:rPr>
      </w:pPr>
      <w:r w:rsidRPr="009855AE">
        <w:rPr>
          <w:rFonts w:ascii="Arial" w:hAnsi="Arial" w:cs="Arial"/>
          <w:i/>
        </w:rPr>
        <w:t>D</w:t>
      </w:r>
      <w:r w:rsidR="00AD480D" w:rsidRPr="009855AE">
        <w:rPr>
          <w:rFonts w:ascii="Arial" w:hAnsi="Arial" w:cs="Arial"/>
          <w:i/>
        </w:rPr>
        <w:t>ata analysis</w:t>
      </w:r>
    </w:p>
    <w:p w14:paraId="7887A72C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Raw gene expression data is available from the National Centre for Biotechnology Information Gene Expression Omnibus (</w:t>
      </w:r>
      <w:r w:rsidRPr="009855AE">
        <w:rPr>
          <w:rFonts w:ascii="Arial" w:hAnsi="Arial" w:cs="Arial"/>
          <w:highlight w:val="yellow"/>
        </w:rPr>
        <w:t>accession no GSE…..</w:t>
      </w:r>
      <w:r w:rsidRPr="009855AE">
        <w:rPr>
          <w:rFonts w:ascii="Arial" w:hAnsi="Arial" w:cs="Arial"/>
        </w:rPr>
        <w:t xml:space="preserve">). </w:t>
      </w:r>
      <w:r w:rsidR="00D15886" w:rsidRPr="00D15886">
        <w:rPr>
          <w:rFonts w:ascii="Arial" w:hAnsi="Arial" w:cs="Arial"/>
          <w:highlight w:val="yellow"/>
        </w:rPr>
        <w:t xml:space="preserve">Validation </w:t>
      </w:r>
      <w:proofErr w:type="gramStart"/>
      <w:r w:rsidR="00D15886" w:rsidRPr="00D15886">
        <w:rPr>
          <w:rFonts w:ascii="Arial" w:hAnsi="Arial" w:cs="Arial"/>
          <w:highlight w:val="yellow"/>
        </w:rPr>
        <w:t>dataset  GSE</w:t>
      </w:r>
      <w:proofErr w:type="gramEnd"/>
      <w:r w:rsidR="00D15886" w:rsidRPr="00D15886">
        <w:rPr>
          <w:rFonts w:ascii="Arial" w:hAnsi="Arial" w:cs="Arial"/>
          <w:highlight w:val="yellow"/>
        </w:rPr>
        <w:t xml:space="preserve"> numbers</w:t>
      </w:r>
      <w:r w:rsidR="00D15886">
        <w:rPr>
          <w:rFonts w:ascii="Arial" w:hAnsi="Arial" w:cs="Arial"/>
        </w:rPr>
        <w:t xml:space="preserve"> </w:t>
      </w:r>
      <w:r w:rsidRPr="009855AE">
        <w:rPr>
          <w:rFonts w:ascii="Arial" w:hAnsi="Arial" w:cs="Arial"/>
        </w:rPr>
        <w:t>Cross-platform correction was performed using Combat (</w:t>
      </w:r>
      <w:proofErr w:type="spellStart"/>
      <w:r w:rsidRPr="009855AE">
        <w:rPr>
          <w:rFonts w:ascii="Arial" w:hAnsi="Arial" w:cs="Arial"/>
          <w:highlight w:val="yellow"/>
        </w:rPr>
        <w:t>Jonhson</w:t>
      </w:r>
      <w:proofErr w:type="spellEnd"/>
      <w:r w:rsidRPr="009855AE">
        <w:rPr>
          <w:rFonts w:ascii="Arial" w:hAnsi="Arial" w:cs="Arial"/>
          <w:highlight w:val="yellow"/>
        </w:rPr>
        <w:t xml:space="preserve"> 2007, ref 26 in JCO paper</w:t>
      </w:r>
      <w:r w:rsidRPr="009855AE">
        <w:rPr>
          <w:rFonts w:ascii="Arial" w:hAnsi="Arial" w:cs="Arial"/>
        </w:rPr>
        <w:t>). MDS and hierarchical clustering analysis was performed using ….</w:t>
      </w:r>
      <w:r w:rsidRPr="009855AE">
        <w:rPr>
          <w:rFonts w:ascii="Arial" w:hAnsi="Arial" w:cs="Arial"/>
          <w:highlight w:val="yellow"/>
        </w:rPr>
        <w:t>ref</w:t>
      </w:r>
      <w:r w:rsidRPr="009855AE">
        <w:rPr>
          <w:rFonts w:ascii="Arial" w:hAnsi="Arial" w:cs="Arial"/>
        </w:rPr>
        <w:t xml:space="preserve">. (R/Bioconductor). </w:t>
      </w:r>
    </w:p>
    <w:p w14:paraId="07252D63" w14:textId="77777777" w:rsidR="00F57105" w:rsidRPr="009855AE" w:rsidRDefault="00F57105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384ADFBE" w14:textId="77777777" w:rsidR="00C669CE" w:rsidRPr="009855AE" w:rsidRDefault="00C669CE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Paired Rank Product analysis was performed using Multi Experiment Viewer (MeV, V4.9.0). </w:t>
      </w:r>
    </w:p>
    <w:p w14:paraId="2B765F61" w14:textId="77777777" w:rsidR="00C60C13" w:rsidRPr="009855AE" w:rsidRDefault="00C60C13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Proteomics data is available …</w:t>
      </w:r>
    </w:p>
    <w:p w14:paraId="7735E088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br w:type="page"/>
      </w:r>
    </w:p>
    <w:p w14:paraId="68F3A881" w14:textId="77777777" w:rsidR="00AD480D" w:rsidRPr="009855AE" w:rsidRDefault="00AD480D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lastRenderedPageBreak/>
        <w:t>Results</w:t>
      </w:r>
    </w:p>
    <w:p w14:paraId="66945AAA" w14:textId="77777777" w:rsidR="008216D0" w:rsidRPr="009855AE" w:rsidRDefault="007769BF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Long-term endocrine therapy as a model </w:t>
      </w:r>
      <w:del w:id="25" w:author="Dominic Pearce" w:date="2017-11-13T13:20:00Z">
        <w:r w:rsidDel="00594F9A">
          <w:rPr>
            <w:rFonts w:ascii="Arial" w:hAnsi="Arial" w:cs="Arial"/>
            <w:b/>
          </w:rPr>
          <w:delText>to investigate</w:delText>
        </w:r>
      </w:del>
      <w:ins w:id="26" w:author="Dominic Pearce" w:date="2017-11-13T13:20:00Z">
        <w:r w:rsidR="00594F9A">
          <w:rPr>
            <w:rFonts w:ascii="Arial" w:hAnsi="Arial" w:cs="Arial"/>
            <w:b/>
          </w:rPr>
          <w:t>of</w:t>
        </w:r>
      </w:ins>
      <w:r>
        <w:rPr>
          <w:rFonts w:ascii="Arial" w:hAnsi="Arial" w:cs="Arial"/>
          <w:b/>
        </w:rPr>
        <w:t xml:space="preserve"> dormancy and resistance </w:t>
      </w:r>
    </w:p>
    <w:p w14:paraId="64672AFC" w14:textId="77777777" w:rsidR="00CC2AB1" w:rsidRPr="009855AE" w:rsidRDefault="00E91CB1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Sequential clinical samples from the same patient</w:t>
      </w:r>
      <w:ins w:id="27" w:author="Dominic Pearce" w:date="2017-11-13T13:20:00Z">
        <w:r w:rsidR="00594F9A">
          <w:rPr>
            <w:rFonts w:ascii="Arial" w:hAnsi="Arial" w:cs="Arial"/>
          </w:rPr>
          <w:t>,</w:t>
        </w:r>
      </w:ins>
      <w:r w:rsidRPr="009855AE">
        <w:rPr>
          <w:rFonts w:ascii="Arial" w:hAnsi="Arial" w:cs="Arial"/>
        </w:rPr>
        <w:t xml:space="preserve"> with no surgery and extended letrozole treatment</w:t>
      </w:r>
      <w:ins w:id="28" w:author="Dominic Pearce" w:date="2017-11-13T13:20:00Z">
        <w:r w:rsidR="00594F9A">
          <w:rPr>
            <w:rFonts w:ascii="Arial" w:hAnsi="Arial" w:cs="Arial"/>
          </w:rPr>
          <w:t>,</w:t>
        </w:r>
      </w:ins>
      <w:r w:rsidRPr="009855AE">
        <w:rPr>
          <w:rFonts w:ascii="Arial" w:hAnsi="Arial" w:cs="Arial"/>
        </w:rPr>
        <w:t xml:space="preserve"> were used to model clinical ER+ breast cancer dormancy and acquired resistance (</w:t>
      </w:r>
      <w:r w:rsidR="00DC1344" w:rsidRPr="009855AE">
        <w:rPr>
          <w:rFonts w:ascii="Arial" w:hAnsi="Arial" w:cs="Arial"/>
          <w:b/>
        </w:rPr>
        <w:t>Fig. 1A</w:t>
      </w:r>
      <w:r w:rsidRPr="009855AE">
        <w:rPr>
          <w:rFonts w:ascii="Arial" w:hAnsi="Arial" w:cs="Arial"/>
        </w:rPr>
        <w:t>)</w:t>
      </w:r>
      <w:r w:rsidR="00FE7EBF" w:rsidRPr="009855AE">
        <w:rPr>
          <w:rFonts w:ascii="Arial" w:hAnsi="Arial" w:cs="Arial"/>
        </w:rPr>
        <w:t xml:space="preserve">. </w:t>
      </w:r>
      <w:r w:rsidR="00CA0661" w:rsidRPr="009855AE">
        <w:rPr>
          <w:rFonts w:ascii="Arial" w:hAnsi="Arial" w:cs="Arial"/>
        </w:rPr>
        <w:t>A total of 62 p</w:t>
      </w:r>
      <w:r w:rsidRPr="009855AE">
        <w:rPr>
          <w:rFonts w:ascii="Arial" w:hAnsi="Arial" w:cs="Arial"/>
        </w:rPr>
        <w:t xml:space="preserve">atients were </w:t>
      </w:r>
      <w:del w:id="29" w:author="Dominic Pearce" w:date="2017-11-13T13:21:00Z">
        <w:r w:rsidRPr="009855AE" w:rsidDel="00594F9A">
          <w:rPr>
            <w:rFonts w:ascii="Arial" w:hAnsi="Arial" w:cs="Arial"/>
          </w:rPr>
          <w:delText xml:space="preserve">classified </w:delText>
        </w:r>
      </w:del>
      <w:ins w:id="30" w:author="Dominic Pearce" w:date="2017-11-13T13:21:00Z">
        <w:r w:rsidR="00594F9A">
          <w:rPr>
            <w:rFonts w:ascii="Arial" w:hAnsi="Arial" w:cs="Arial"/>
          </w:rPr>
          <w:t>stratified</w:t>
        </w:r>
        <w:r w:rsidR="00594F9A" w:rsidRPr="009855AE">
          <w:rPr>
            <w:rFonts w:ascii="Arial" w:hAnsi="Arial" w:cs="Arial"/>
          </w:rPr>
          <w:t xml:space="preserve"> </w:t>
        </w:r>
      </w:ins>
      <w:r w:rsidRPr="009855AE">
        <w:rPr>
          <w:rFonts w:ascii="Arial" w:hAnsi="Arial" w:cs="Arial"/>
        </w:rPr>
        <w:t>in</w:t>
      </w:r>
      <w:ins w:id="31" w:author="Dominic Pearce" w:date="2017-11-13T13:20:00Z">
        <w:r w:rsidR="00594F9A">
          <w:rPr>
            <w:rFonts w:ascii="Arial" w:hAnsi="Arial" w:cs="Arial"/>
          </w:rPr>
          <w:t>to</w:t>
        </w:r>
      </w:ins>
      <w:r w:rsidRPr="009855AE">
        <w:rPr>
          <w:rFonts w:ascii="Arial" w:hAnsi="Arial" w:cs="Arial"/>
        </w:rPr>
        <w:t xml:space="preserve"> two groups based on</w:t>
      </w:r>
      <w:ins w:id="32" w:author="Dominic Pearce" w:date="2017-11-13T13:21:00Z">
        <w:r w:rsidR="00DE2AF9">
          <w:rPr>
            <w:rFonts w:ascii="Arial" w:hAnsi="Arial" w:cs="Arial"/>
          </w:rPr>
          <w:t xml:space="preserve"> their</w:t>
        </w:r>
      </w:ins>
      <w:r w:rsidRPr="009855AE">
        <w:rPr>
          <w:rFonts w:ascii="Arial" w:hAnsi="Arial" w:cs="Arial"/>
        </w:rPr>
        <w:t xml:space="preserve"> dynamic change</w:t>
      </w:r>
      <w:ins w:id="33" w:author="Dominic Pearce" w:date="2017-11-13T13:21:00Z">
        <w:r w:rsidR="00DE2AF9">
          <w:rPr>
            <w:rFonts w:ascii="Arial" w:hAnsi="Arial" w:cs="Arial"/>
          </w:rPr>
          <w:t>s</w:t>
        </w:r>
      </w:ins>
      <w:r w:rsidRPr="009855AE">
        <w:rPr>
          <w:rFonts w:ascii="Arial" w:hAnsi="Arial" w:cs="Arial"/>
        </w:rPr>
        <w:t xml:space="preserve"> in tumour size</w:t>
      </w:r>
      <w:del w:id="34" w:author="Dominic Pearce" w:date="2017-11-13T13:22:00Z">
        <w:r w:rsidRPr="009855AE" w:rsidDel="00DE2AF9">
          <w:rPr>
            <w:rFonts w:ascii="Arial" w:hAnsi="Arial" w:cs="Arial"/>
          </w:rPr>
          <w:delText xml:space="preserve"> by </w:delText>
        </w:r>
        <w:commentRangeStart w:id="35"/>
        <w:r w:rsidRPr="009855AE" w:rsidDel="00DE2AF9">
          <w:rPr>
            <w:rFonts w:ascii="Arial" w:hAnsi="Arial" w:cs="Arial"/>
          </w:rPr>
          <w:delText>USS</w:delText>
        </w:r>
        <w:commentRangeEnd w:id="35"/>
        <w:r w:rsidR="00DE2AF9" w:rsidDel="00DE2AF9">
          <w:rPr>
            <w:rStyle w:val="CommentReference"/>
          </w:rPr>
          <w:commentReference w:id="35"/>
        </w:r>
      </w:del>
      <w:r w:rsidR="00437A09">
        <w:rPr>
          <w:rFonts w:ascii="Arial" w:hAnsi="Arial" w:cs="Arial"/>
        </w:rPr>
        <w:t xml:space="preserve"> and </w:t>
      </w:r>
      <w:del w:id="36" w:author="Dominic Pearce" w:date="2017-11-13T13:22:00Z">
        <w:r w:rsidR="00437A09" w:rsidDel="00DE2AF9">
          <w:rPr>
            <w:rFonts w:ascii="Arial" w:hAnsi="Arial" w:cs="Arial"/>
          </w:rPr>
          <w:delText xml:space="preserve">in </w:delText>
        </w:r>
      </w:del>
      <w:r w:rsidR="00437A09">
        <w:rPr>
          <w:rFonts w:ascii="Arial" w:hAnsi="Arial" w:cs="Arial"/>
        </w:rPr>
        <w:t>proliferation</w:t>
      </w:r>
      <w:ins w:id="37" w:author="Dominic Pearce" w:date="2017-11-13T13:22:00Z">
        <w:r w:rsidR="00DE2AF9">
          <w:rPr>
            <w:rFonts w:ascii="Arial" w:hAnsi="Arial" w:cs="Arial"/>
          </w:rPr>
          <w:t>, as measured</w:t>
        </w:r>
        <w:r w:rsidR="00DE2AF9" w:rsidRPr="009855AE">
          <w:rPr>
            <w:rFonts w:ascii="Arial" w:hAnsi="Arial" w:cs="Arial"/>
          </w:rPr>
          <w:t xml:space="preserve"> by </w:t>
        </w:r>
        <w:commentRangeStart w:id="38"/>
        <w:r w:rsidR="00DE2AF9" w:rsidRPr="009855AE">
          <w:rPr>
            <w:rFonts w:ascii="Arial" w:hAnsi="Arial" w:cs="Arial"/>
          </w:rPr>
          <w:t>USS</w:t>
        </w:r>
        <w:commentRangeEnd w:id="38"/>
        <w:r w:rsidR="00DE2AF9">
          <w:rPr>
            <w:rStyle w:val="CommentReference"/>
          </w:rPr>
          <w:commentReference w:id="38"/>
        </w:r>
      </w:ins>
      <w:r w:rsidRPr="009855AE">
        <w:rPr>
          <w:rFonts w:ascii="Arial" w:hAnsi="Arial" w:cs="Arial"/>
        </w:rPr>
        <w:t xml:space="preserve"> </w:t>
      </w:r>
      <w:ins w:id="39" w:author="Dominic Pearce" w:date="2017-11-13T13:22:00Z">
        <w:r w:rsidR="00DE2AF9">
          <w:rPr>
            <w:rFonts w:ascii="Arial" w:hAnsi="Arial" w:cs="Arial"/>
          </w:rPr>
          <w:t xml:space="preserve">and microarray respectively </w:t>
        </w:r>
      </w:ins>
      <w:r w:rsidRPr="009855AE">
        <w:rPr>
          <w:rFonts w:ascii="Arial" w:hAnsi="Arial" w:cs="Arial"/>
        </w:rPr>
        <w:t>(</w:t>
      </w:r>
      <w:r w:rsidRPr="009855AE">
        <w:rPr>
          <w:rFonts w:ascii="Arial" w:hAnsi="Arial" w:cs="Arial"/>
          <w:b/>
        </w:rPr>
        <w:t>Fig. 1B</w:t>
      </w:r>
      <w:r w:rsidRPr="009855AE">
        <w:rPr>
          <w:rFonts w:ascii="Arial" w:hAnsi="Arial" w:cs="Arial"/>
        </w:rPr>
        <w:t xml:space="preserve">). Patients with &gt;40% </w:t>
      </w:r>
      <w:del w:id="40" w:author="Dominic Pearce" w:date="2017-11-13T13:24:00Z">
        <w:r w:rsidRPr="009855AE" w:rsidDel="00DE2AF9">
          <w:rPr>
            <w:rFonts w:ascii="Arial" w:hAnsi="Arial" w:cs="Arial"/>
          </w:rPr>
          <w:delText xml:space="preserve"> </w:delText>
        </w:r>
      </w:del>
      <w:r w:rsidRPr="009855AE">
        <w:rPr>
          <w:rFonts w:ascii="Arial" w:hAnsi="Arial" w:cs="Arial"/>
        </w:rPr>
        <w:t xml:space="preserve">initial decrease in tumour size by 4 months </w:t>
      </w:r>
      <w:proofErr w:type="gramStart"/>
      <w:r w:rsidRPr="009855AE">
        <w:rPr>
          <w:rFonts w:ascii="Arial" w:hAnsi="Arial" w:cs="Arial"/>
        </w:rPr>
        <w:t>of  treatment</w:t>
      </w:r>
      <w:proofErr w:type="gramEnd"/>
      <w:ins w:id="41" w:author="Dominic Pearce" w:date="2017-11-13T13:23:00Z">
        <w:r w:rsidR="00DE2AF9">
          <w:rPr>
            <w:rFonts w:ascii="Arial" w:hAnsi="Arial" w:cs="Arial"/>
          </w:rPr>
          <w:t xml:space="preserve"> were included in the dormancy study. Those </w:t>
        </w:r>
      </w:ins>
      <w:del w:id="42" w:author="Dominic Pearce" w:date="2017-11-13T13:23:00Z">
        <w:r w:rsidRPr="009855AE" w:rsidDel="00DE2AF9">
          <w:rPr>
            <w:rFonts w:ascii="Arial" w:hAnsi="Arial" w:cs="Arial"/>
          </w:rPr>
          <w:delText xml:space="preserve"> and </w:delText>
        </w:r>
      </w:del>
      <w:r w:rsidRPr="009855AE">
        <w:rPr>
          <w:rFonts w:ascii="Arial" w:hAnsi="Arial" w:cs="Arial"/>
        </w:rPr>
        <w:t xml:space="preserve">with no </w:t>
      </w:r>
      <w:ins w:id="43" w:author="Dominic Pearce" w:date="2017-11-13T13:23:00Z">
        <w:r w:rsidR="00DE2AF9">
          <w:rPr>
            <w:rFonts w:ascii="Arial" w:hAnsi="Arial" w:cs="Arial"/>
          </w:rPr>
          <w:t xml:space="preserve">subsequent </w:t>
        </w:r>
      </w:ins>
      <w:r w:rsidRPr="009855AE">
        <w:rPr>
          <w:rFonts w:ascii="Arial" w:hAnsi="Arial" w:cs="Arial"/>
        </w:rPr>
        <w:t xml:space="preserve">progression </w:t>
      </w:r>
      <w:del w:id="44" w:author="Dominic Pearce" w:date="2017-11-13T13:24:00Z">
        <w:r w:rsidRPr="009855AE" w:rsidDel="00DE2AF9">
          <w:rPr>
            <w:rFonts w:ascii="Arial" w:hAnsi="Arial" w:cs="Arial"/>
          </w:rPr>
          <w:delText xml:space="preserve">by the </w:delText>
        </w:r>
      </w:del>
      <w:del w:id="45" w:author="Dominic Pearce" w:date="2017-11-13T13:23:00Z">
        <w:r w:rsidRPr="009855AE" w:rsidDel="00DE2AF9">
          <w:rPr>
            <w:rFonts w:ascii="Arial" w:hAnsi="Arial" w:cs="Arial"/>
          </w:rPr>
          <w:delText xml:space="preserve">latest </w:delText>
        </w:r>
      </w:del>
      <w:del w:id="46" w:author="Dominic Pearce" w:date="2017-11-13T13:24:00Z">
        <w:r w:rsidRPr="009855AE" w:rsidDel="00DE2AF9">
          <w:rPr>
            <w:rFonts w:ascii="Arial" w:hAnsi="Arial" w:cs="Arial"/>
          </w:rPr>
          <w:delText xml:space="preserve">biopsy </w:delText>
        </w:r>
      </w:del>
      <w:r w:rsidRPr="009855AE">
        <w:rPr>
          <w:rFonts w:ascii="Arial" w:hAnsi="Arial" w:cs="Arial"/>
        </w:rPr>
        <w:t xml:space="preserve">were classified as “dormant”, </w:t>
      </w:r>
      <w:del w:id="47" w:author="Dominic Pearce" w:date="2017-11-13T13:23:00Z">
        <w:r w:rsidRPr="009855AE" w:rsidDel="00DE2AF9">
          <w:rPr>
            <w:rFonts w:ascii="Arial" w:hAnsi="Arial" w:cs="Arial"/>
          </w:rPr>
          <w:delText xml:space="preserve">if </w:delText>
        </w:r>
      </w:del>
      <w:r w:rsidRPr="009855AE">
        <w:rPr>
          <w:rFonts w:ascii="Arial" w:hAnsi="Arial" w:cs="Arial"/>
        </w:rPr>
        <w:t xml:space="preserve">otherwise they were </w:t>
      </w:r>
      <w:del w:id="48" w:author="Dominic Pearce" w:date="2017-11-13T13:24:00Z">
        <w:r w:rsidRPr="009855AE" w:rsidDel="00DE2AF9">
          <w:rPr>
            <w:rFonts w:ascii="Arial" w:hAnsi="Arial" w:cs="Arial"/>
          </w:rPr>
          <w:delText xml:space="preserve">classified </w:delText>
        </w:r>
      </w:del>
      <w:ins w:id="49" w:author="Dominic Pearce" w:date="2017-11-13T13:24:00Z">
        <w:r w:rsidR="00DE2AF9">
          <w:rPr>
            <w:rFonts w:ascii="Arial" w:hAnsi="Arial" w:cs="Arial"/>
          </w:rPr>
          <w:t>considered</w:t>
        </w:r>
        <w:r w:rsidR="00DE2AF9" w:rsidRPr="009855AE">
          <w:rPr>
            <w:rFonts w:ascii="Arial" w:hAnsi="Arial" w:cs="Arial"/>
          </w:rPr>
          <w:t xml:space="preserve"> </w:t>
        </w:r>
      </w:ins>
      <w:del w:id="50" w:author="Dominic Pearce" w:date="2017-11-13T13:24:00Z">
        <w:r w:rsidRPr="009855AE" w:rsidDel="00DE2AF9">
          <w:rPr>
            <w:rFonts w:ascii="Arial" w:hAnsi="Arial" w:cs="Arial"/>
          </w:rPr>
          <w:delText xml:space="preserve">as </w:delText>
        </w:r>
      </w:del>
      <w:r w:rsidRPr="009855AE">
        <w:rPr>
          <w:rFonts w:ascii="Arial" w:hAnsi="Arial" w:cs="Arial"/>
        </w:rPr>
        <w:t>“acquired resistant”.</w:t>
      </w:r>
      <w:del w:id="51" w:author="Dominic Pearce" w:date="2017-11-13T13:24:00Z">
        <w:r w:rsidRPr="009855AE" w:rsidDel="00DE2AF9">
          <w:rPr>
            <w:rFonts w:ascii="Arial" w:hAnsi="Arial" w:cs="Arial"/>
          </w:rPr>
          <w:delText xml:space="preserve"> </w:delText>
        </w:r>
      </w:del>
      <w:r w:rsidRPr="009855AE">
        <w:rPr>
          <w:rFonts w:ascii="Arial" w:hAnsi="Arial" w:cs="Arial"/>
        </w:rPr>
        <w:t xml:space="preserve"> </w:t>
      </w:r>
      <w:del w:id="52" w:author="Dominic Pearce" w:date="2017-11-13T13:25:00Z">
        <w:r w:rsidRPr="009855AE" w:rsidDel="00DE2AF9">
          <w:rPr>
            <w:rFonts w:ascii="Arial" w:hAnsi="Arial" w:cs="Arial"/>
          </w:rPr>
          <w:delText>For</w:delText>
        </w:r>
      </w:del>
      <w:ins w:id="53" w:author="Dominic Pearce" w:date="2017-11-13T13:25:00Z">
        <w:r w:rsidR="00DE2AF9">
          <w:rPr>
            <w:rFonts w:ascii="Arial" w:hAnsi="Arial" w:cs="Arial"/>
          </w:rPr>
          <w:t>If a</w:t>
        </w:r>
      </w:ins>
      <w:r w:rsidRPr="009855AE">
        <w:rPr>
          <w:rFonts w:ascii="Arial" w:hAnsi="Arial" w:cs="Arial"/>
        </w:rPr>
        <w:t xml:space="preserve"> patient</w:t>
      </w:r>
      <w:ins w:id="54" w:author="Dominic Pearce" w:date="2017-11-13T13:25:00Z">
        <w:r w:rsidR="00DE2AF9">
          <w:rPr>
            <w:rFonts w:ascii="Arial" w:hAnsi="Arial" w:cs="Arial"/>
          </w:rPr>
          <w:t>’</w:t>
        </w:r>
      </w:ins>
      <w:r w:rsidRPr="009855AE">
        <w:rPr>
          <w:rFonts w:ascii="Arial" w:hAnsi="Arial" w:cs="Arial"/>
        </w:rPr>
        <w:t xml:space="preserve">s </w:t>
      </w:r>
      <w:del w:id="55" w:author="Dominic Pearce" w:date="2017-11-13T13:25:00Z">
        <w:r w:rsidRPr="009855AE" w:rsidDel="00DE2AF9">
          <w:rPr>
            <w:rFonts w:ascii="Arial" w:hAnsi="Arial" w:cs="Arial"/>
          </w:rPr>
          <w:delText xml:space="preserve">latest </w:delText>
        </w:r>
      </w:del>
      <w:ins w:id="56" w:author="Dominic Pearce" w:date="2017-11-13T13:25:00Z">
        <w:r w:rsidR="00DE2AF9">
          <w:rPr>
            <w:rFonts w:ascii="Arial" w:hAnsi="Arial" w:cs="Arial"/>
          </w:rPr>
          <w:t xml:space="preserve">final </w:t>
        </w:r>
      </w:ins>
      <w:r w:rsidRPr="009855AE">
        <w:rPr>
          <w:rFonts w:ascii="Arial" w:hAnsi="Arial" w:cs="Arial"/>
        </w:rPr>
        <w:t xml:space="preserve">USS measurement </w:t>
      </w:r>
      <w:del w:id="57" w:author="Dominic Pearce" w:date="2017-11-13T13:25:00Z">
        <w:r w:rsidRPr="009855AE" w:rsidDel="00DE2AF9">
          <w:rPr>
            <w:rFonts w:ascii="Arial" w:hAnsi="Arial" w:cs="Arial"/>
          </w:rPr>
          <w:delText xml:space="preserve">were taken </w:delText>
        </w:r>
      </w:del>
      <w:ins w:id="58" w:author="Dominic Pearce" w:date="2017-11-13T13:25:00Z">
        <w:r w:rsidR="00DE2AF9">
          <w:rPr>
            <w:rFonts w:ascii="Arial" w:hAnsi="Arial" w:cs="Arial"/>
          </w:rPr>
          <w:t xml:space="preserve">was performed </w:t>
        </w:r>
      </w:ins>
      <w:r w:rsidRPr="009855AE">
        <w:rPr>
          <w:rFonts w:ascii="Arial" w:hAnsi="Arial" w:cs="Arial"/>
        </w:rPr>
        <w:t>more than a month before surgery</w:t>
      </w:r>
      <w:del w:id="59" w:author="Dominic Pearce" w:date="2017-11-13T13:43:00Z">
        <w:r w:rsidRPr="009855AE" w:rsidDel="00014D1E">
          <w:rPr>
            <w:rFonts w:ascii="Arial" w:hAnsi="Arial" w:cs="Arial"/>
          </w:rPr>
          <w:delText xml:space="preserve"> (latest sampling)</w:delText>
        </w:r>
      </w:del>
      <w:r w:rsidRPr="009855AE">
        <w:rPr>
          <w:rFonts w:ascii="Arial" w:hAnsi="Arial" w:cs="Arial"/>
        </w:rPr>
        <w:t xml:space="preserve">, changes in three proliferation markers were used to assist classification decision. For this, dynamic changes in the widely used markers of proliferation </w:t>
      </w:r>
      <w:del w:id="60" w:author="Dominic Pearce" w:date="2017-11-13T13:44:00Z">
        <w:r w:rsidRPr="009855AE" w:rsidDel="00014D1E">
          <w:rPr>
            <w:rFonts w:ascii="Arial" w:hAnsi="Arial" w:cs="Arial"/>
          </w:rPr>
          <w:delText>Ki-67 (</w:delText>
        </w:r>
      </w:del>
      <w:r w:rsidRPr="009855AE">
        <w:rPr>
          <w:rFonts w:ascii="Arial" w:hAnsi="Arial" w:cs="Arial"/>
        </w:rPr>
        <w:t>MKI67</w:t>
      </w:r>
      <w:del w:id="61" w:author="Dominic Pearce" w:date="2017-11-13T13:44:00Z">
        <w:r w:rsidRPr="009855AE" w:rsidDel="00014D1E">
          <w:rPr>
            <w:rFonts w:ascii="Arial" w:hAnsi="Arial" w:cs="Arial"/>
          </w:rPr>
          <w:delText>)</w:delText>
        </w:r>
      </w:del>
      <w:r w:rsidRPr="009855AE">
        <w:rPr>
          <w:rFonts w:ascii="Arial" w:hAnsi="Arial" w:cs="Arial"/>
        </w:rPr>
        <w:t>, PCNA and MCM2 levels were used (</w:t>
      </w:r>
      <w:r w:rsidRPr="009855AE">
        <w:rPr>
          <w:rFonts w:ascii="Arial" w:hAnsi="Arial" w:cs="Arial"/>
          <w:b/>
        </w:rPr>
        <w:t>Fig. 1B</w:t>
      </w:r>
      <w:r w:rsidR="009015C8" w:rsidRPr="009855AE">
        <w:rPr>
          <w:rFonts w:ascii="Arial" w:hAnsi="Arial" w:cs="Arial"/>
        </w:rPr>
        <w:t>) {</w:t>
      </w:r>
      <w:proofErr w:type="spellStart"/>
      <w:r w:rsidR="009015C8" w:rsidRPr="009855AE">
        <w:rPr>
          <w:rFonts w:ascii="Arial" w:hAnsi="Arial" w:cs="Arial"/>
        </w:rPr>
        <w:t>Jurikova</w:t>
      </w:r>
      <w:proofErr w:type="spellEnd"/>
      <w:r w:rsidR="009015C8" w:rsidRPr="009855AE">
        <w:rPr>
          <w:rFonts w:ascii="Arial" w:hAnsi="Arial" w:cs="Arial"/>
        </w:rPr>
        <w:t>, 2016 #305}</w:t>
      </w:r>
      <w:r w:rsidRPr="009855AE">
        <w:rPr>
          <w:rFonts w:ascii="Arial" w:hAnsi="Arial" w:cs="Arial"/>
        </w:rPr>
        <w:t xml:space="preserve">. </w:t>
      </w:r>
      <w:commentRangeStart w:id="62"/>
      <w:r w:rsidRPr="009855AE">
        <w:rPr>
          <w:rFonts w:ascii="Arial" w:hAnsi="Arial" w:cs="Arial"/>
        </w:rPr>
        <w:t>MCM2 has recently suggested as an alternative to Ki-67 for measuring clinical and trea</w:t>
      </w:r>
      <w:r w:rsidR="008C2FD5" w:rsidRPr="009855AE">
        <w:rPr>
          <w:rFonts w:ascii="Arial" w:hAnsi="Arial" w:cs="Arial"/>
        </w:rPr>
        <w:t>tment outcome in breast cancer {Yousef, 2017 #304}</w:t>
      </w:r>
      <w:commentRangeEnd w:id="62"/>
      <w:r w:rsidR="00014D1E">
        <w:rPr>
          <w:rStyle w:val="CommentReference"/>
        </w:rPr>
        <w:commentReference w:id="62"/>
      </w:r>
      <w:r w:rsidRPr="009855AE">
        <w:rPr>
          <w:rFonts w:ascii="Arial" w:hAnsi="Arial" w:cs="Arial"/>
        </w:rPr>
        <w:t>.</w:t>
      </w:r>
      <w:r w:rsidR="008C2FD5" w:rsidRPr="009855AE">
        <w:rPr>
          <w:rFonts w:ascii="Arial" w:hAnsi="Arial" w:cs="Arial"/>
        </w:rPr>
        <w:t xml:space="preserve"> </w:t>
      </w:r>
      <w:r w:rsidR="0098708D" w:rsidRPr="009855AE">
        <w:rPr>
          <w:rFonts w:ascii="Arial" w:hAnsi="Arial" w:cs="Arial"/>
        </w:rPr>
        <w:t>C</w:t>
      </w:r>
      <w:r w:rsidR="00A31E0F" w:rsidRPr="009855AE">
        <w:rPr>
          <w:rFonts w:ascii="Arial" w:hAnsi="Arial" w:cs="Arial"/>
        </w:rPr>
        <w:t xml:space="preserve">lassifications </w:t>
      </w:r>
      <w:del w:id="63" w:author="Dominic Pearce" w:date="2017-11-13T13:46:00Z">
        <w:r w:rsidR="00A31E0F" w:rsidRPr="009855AE" w:rsidDel="00014D1E">
          <w:rPr>
            <w:rFonts w:ascii="Arial" w:hAnsi="Arial" w:cs="Arial"/>
          </w:rPr>
          <w:delText>base</w:delText>
        </w:r>
        <w:r w:rsidR="001F7B7E" w:rsidRPr="009855AE" w:rsidDel="00014D1E">
          <w:rPr>
            <w:rFonts w:ascii="Arial" w:hAnsi="Arial" w:cs="Arial"/>
          </w:rPr>
          <w:delText>d</w:delText>
        </w:r>
        <w:r w:rsidR="00A31E0F" w:rsidRPr="009855AE" w:rsidDel="00014D1E">
          <w:rPr>
            <w:rFonts w:ascii="Arial" w:hAnsi="Arial" w:cs="Arial"/>
          </w:rPr>
          <w:delText xml:space="preserve"> on USS and </w:delText>
        </w:r>
        <w:r w:rsidR="001F7B7E" w:rsidRPr="009855AE" w:rsidDel="00014D1E">
          <w:rPr>
            <w:rFonts w:ascii="Arial" w:hAnsi="Arial" w:cs="Arial"/>
          </w:rPr>
          <w:delText xml:space="preserve">mean change </w:delText>
        </w:r>
        <w:r w:rsidR="006D619E" w:rsidDel="00014D1E">
          <w:rPr>
            <w:rFonts w:ascii="Arial" w:hAnsi="Arial" w:cs="Arial"/>
          </w:rPr>
          <w:delText>in</w:delText>
        </w:r>
        <w:r w:rsidR="001F7B7E" w:rsidRPr="009855AE" w:rsidDel="00014D1E">
          <w:rPr>
            <w:rFonts w:ascii="Arial" w:hAnsi="Arial" w:cs="Arial"/>
          </w:rPr>
          <w:delText xml:space="preserve"> proliferation markers </w:delText>
        </w:r>
      </w:del>
      <w:r w:rsidR="0098708D" w:rsidRPr="009855AE">
        <w:rPr>
          <w:rFonts w:ascii="Arial" w:hAnsi="Arial" w:cs="Arial"/>
        </w:rPr>
        <w:t xml:space="preserve">were </w:t>
      </w:r>
      <w:r w:rsidR="00512060" w:rsidRPr="009855AE">
        <w:rPr>
          <w:rFonts w:ascii="Arial" w:hAnsi="Arial" w:cs="Arial"/>
        </w:rPr>
        <w:t>concordant</w:t>
      </w:r>
      <w:r w:rsidR="0098708D" w:rsidRPr="009855AE">
        <w:rPr>
          <w:rFonts w:ascii="Arial" w:hAnsi="Arial" w:cs="Arial"/>
        </w:rPr>
        <w:t xml:space="preserve"> for </w:t>
      </w:r>
      <w:proofErr w:type="gramStart"/>
      <w:r w:rsidR="00CA0661" w:rsidRPr="009855AE">
        <w:rPr>
          <w:rFonts w:ascii="Arial" w:hAnsi="Arial" w:cs="Arial"/>
        </w:rPr>
        <w:t xml:space="preserve">the </w:t>
      </w:r>
      <w:r w:rsidR="0098708D" w:rsidRPr="009855AE">
        <w:rPr>
          <w:rFonts w:ascii="Arial" w:hAnsi="Arial" w:cs="Arial"/>
        </w:rPr>
        <w:t>majority of</w:t>
      </w:r>
      <w:proofErr w:type="gramEnd"/>
      <w:r w:rsidR="0098708D" w:rsidRPr="009855AE">
        <w:rPr>
          <w:rFonts w:ascii="Arial" w:hAnsi="Arial" w:cs="Arial"/>
        </w:rPr>
        <w:t xml:space="preserve"> the patients</w:t>
      </w:r>
      <w:ins w:id="64" w:author="Dominic Pearce" w:date="2017-11-13T13:46:00Z">
        <w:r w:rsidR="00014D1E">
          <w:rPr>
            <w:rFonts w:ascii="Arial" w:hAnsi="Arial" w:cs="Arial"/>
          </w:rPr>
          <w:t xml:space="preserve"> (XX%)</w:t>
        </w:r>
      </w:ins>
      <w:ins w:id="65" w:author="Dominic Pearce" w:date="2017-11-13T13:47:00Z">
        <w:r w:rsidR="00014D1E">
          <w:rPr>
            <w:rFonts w:ascii="Arial" w:hAnsi="Arial" w:cs="Arial"/>
          </w:rPr>
          <w:t xml:space="preserve">. For any discrepancies, </w:t>
        </w:r>
      </w:ins>
      <w:del w:id="66" w:author="Dominic Pearce" w:date="2017-11-13T13:47:00Z">
        <w:r w:rsidR="0098708D" w:rsidRPr="009855AE" w:rsidDel="00014D1E">
          <w:rPr>
            <w:rFonts w:ascii="Arial" w:hAnsi="Arial" w:cs="Arial"/>
          </w:rPr>
          <w:delText xml:space="preserve"> with a few exceptions where </w:delText>
        </w:r>
      </w:del>
      <w:r w:rsidR="0098708D" w:rsidRPr="009855AE">
        <w:rPr>
          <w:rFonts w:ascii="Arial" w:hAnsi="Arial" w:cs="Arial"/>
        </w:rPr>
        <w:t xml:space="preserve">USS </w:t>
      </w:r>
      <w:r w:rsidR="00B473B0" w:rsidRPr="009855AE">
        <w:rPr>
          <w:rFonts w:ascii="Arial" w:hAnsi="Arial" w:cs="Arial"/>
        </w:rPr>
        <w:t>classification</w:t>
      </w:r>
      <w:r w:rsidR="0098708D" w:rsidRPr="009855AE">
        <w:rPr>
          <w:rFonts w:ascii="Arial" w:hAnsi="Arial" w:cs="Arial"/>
        </w:rPr>
        <w:t xml:space="preserve"> </w:t>
      </w:r>
      <w:del w:id="67" w:author="Dominic Pearce" w:date="2017-11-13T13:47:00Z">
        <w:r w:rsidR="0098708D" w:rsidRPr="006D619E" w:rsidDel="00014D1E">
          <w:rPr>
            <w:rFonts w:ascii="Arial" w:hAnsi="Arial" w:cs="Arial"/>
          </w:rPr>
          <w:delText xml:space="preserve">has been </w:delText>
        </w:r>
      </w:del>
      <w:ins w:id="68" w:author="Dominic Pearce" w:date="2017-11-13T13:47:00Z">
        <w:r w:rsidR="00014D1E">
          <w:rPr>
            <w:rFonts w:ascii="Arial" w:hAnsi="Arial" w:cs="Arial"/>
          </w:rPr>
          <w:t xml:space="preserve">was </w:t>
        </w:r>
      </w:ins>
      <w:r w:rsidR="006D619E" w:rsidRPr="006D619E">
        <w:rPr>
          <w:rFonts w:ascii="Arial" w:hAnsi="Arial" w:cs="Arial"/>
        </w:rPr>
        <w:t>used</w:t>
      </w:r>
      <w:r w:rsidR="0098708D" w:rsidRPr="006D619E">
        <w:rPr>
          <w:rFonts w:ascii="Arial" w:hAnsi="Arial" w:cs="Arial"/>
        </w:rPr>
        <w:t xml:space="preserve"> </w:t>
      </w:r>
      <w:r w:rsidR="0098708D" w:rsidRPr="009855AE">
        <w:rPr>
          <w:rFonts w:ascii="Arial" w:hAnsi="Arial" w:cs="Arial"/>
        </w:rPr>
        <w:t>for the</w:t>
      </w:r>
      <w:r w:rsidR="001F7B7E" w:rsidRPr="009855AE">
        <w:rPr>
          <w:rFonts w:ascii="Arial" w:hAnsi="Arial" w:cs="Arial"/>
        </w:rPr>
        <w:t xml:space="preserve"> final </w:t>
      </w:r>
      <w:r w:rsidR="00512060" w:rsidRPr="009855AE">
        <w:rPr>
          <w:rFonts w:ascii="Arial" w:hAnsi="Arial" w:cs="Arial"/>
        </w:rPr>
        <w:t>decision</w:t>
      </w:r>
      <w:r w:rsidR="007B7145" w:rsidRPr="009855AE">
        <w:rPr>
          <w:rFonts w:ascii="Arial" w:hAnsi="Arial" w:cs="Arial"/>
        </w:rPr>
        <w:t xml:space="preserve"> (</w:t>
      </w:r>
      <w:r w:rsidR="007B7145" w:rsidRPr="009855AE">
        <w:rPr>
          <w:rFonts w:ascii="Arial" w:hAnsi="Arial" w:cs="Arial"/>
          <w:b/>
        </w:rPr>
        <w:t>Fig.</w:t>
      </w:r>
      <w:r w:rsidR="00CC2AB1">
        <w:rPr>
          <w:rFonts w:ascii="Arial" w:hAnsi="Arial" w:cs="Arial"/>
          <w:b/>
        </w:rPr>
        <w:t xml:space="preserve"> </w:t>
      </w:r>
      <w:r w:rsidR="007B7145" w:rsidRPr="009855AE">
        <w:rPr>
          <w:rFonts w:ascii="Arial" w:hAnsi="Arial" w:cs="Arial"/>
          <w:b/>
        </w:rPr>
        <w:t>1</w:t>
      </w:r>
      <w:r w:rsidR="00437A09">
        <w:rPr>
          <w:rFonts w:ascii="Arial" w:hAnsi="Arial" w:cs="Arial"/>
          <w:b/>
        </w:rPr>
        <w:t>B</w:t>
      </w:r>
      <w:r w:rsidR="007B7145" w:rsidRPr="009855AE">
        <w:rPr>
          <w:rFonts w:ascii="Arial" w:hAnsi="Arial" w:cs="Arial"/>
        </w:rPr>
        <w:t>)</w:t>
      </w:r>
      <w:r w:rsidR="00CA0661" w:rsidRPr="009855AE">
        <w:rPr>
          <w:rFonts w:ascii="Arial" w:hAnsi="Arial" w:cs="Arial"/>
        </w:rPr>
        <w:t>.</w:t>
      </w:r>
      <w:r w:rsidR="001009FC">
        <w:rPr>
          <w:rFonts w:ascii="Arial" w:hAnsi="Arial" w:cs="Arial"/>
        </w:rPr>
        <w:t xml:space="preserve"> </w:t>
      </w:r>
      <w:ins w:id="69" w:author="Dominic Pearce" w:date="2017-11-13T14:17:00Z">
        <w:r w:rsidR="000E2CBC">
          <w:rPr>
            <w:rFonts w:ascii="Arial" w:hAnsi="Arial" w:cs="Arial"/>
          </w:rPr>
          <w:t xml:space="preserve">Treatment duration </w:t>
        </w:r>
      </w:ins>
      <w:ins w:id="70" w:author="Dominic Pearce" w:date="2017-11-13T14:18:00Z">
        <w:r w:rsidR="000E2CBC">
          <w:rPr>
            <w:rFonts w:ascii="Arial" w:hAnsi="Arial" w:cs="Arial"/>
          </w:rPr>
          <w:t xml:space="preserve">did not vary significantly for </w:t>
        </w:r>
      </w:ins>
      <w:del w:id="71" w:author="Dominic Pearce" w:date="2017-11-13T14:18:00Z">
        <w:r w:rsidR="001009FC" w:rsidDel="000E2CBC">
          <w:rPr>
            <w:rFonts w:ascii="Arial" w:hAnsi="Arial" w:cs="Arial"/>
          </w:rPr>
          <w:delText>D</w:delText>
        </w:r>
      </w:del>
      <w:ins w:id="72" w:author="Dominic Pearce" w:date="2017-11-13T14:18:00Z">
        <w:r w:rsidR="000E2CBC">
          <w:rPr>
            <w:rFonts w:ascii="Arial" w:hAnsi="Arial" w:cs="Arial"/>
          </w:rPr>
          <w:t>d</w:t>
        </w:r>
      </w:ins>
      <w:r w:rsidR="001009FC">
        <w:rPr>
          <w:rFonts w:ascii="Arial" w:hAnsi="Arial" w:cs="Arial"/>
        </w:rPr>
        <w:t>ormant and resistant samples</w:t>
      </w:r>
      <w:ins w:id="73" w:author="Dominic Pearce" w:date="2017-11-13T14:20:00Z">
        <w:r w:rsidR="000E2CBC">
          <w:rPr>
            <w:rFonts w:ascii="Arial" w:hAnsi="Arial" w:cs="Arial"/>
          </w:rPr>
          <w:t xml:space="preserve"> as a whole</w:t>
        </w:r>
      </w:ins>
      <w:ins w:id="74" w:author="Dominic Pearce" w:date="2017-11-13T14:18:00Z">
        <w:r w:rsidR="000E2CBC">
          <w:rPr>
            <w:rFonts w:ascii="Arial" w:hAnsi="Arial" w:cs="Arial"/>
          </w:rPr>
          <w:t xml:space="preserve"> (</w:t>
        </w:r>
        <w:commentRangeStart w:id="75"/>
        <w:r w:rsidR="000E2CBC">
          <w:rPr>
            <w:rFonts w:ascii="Arial" w:hAnsi="Arial" w:cs="Arial"/>
          </w:rPr>
          <w:t>p=</w:t>
        </w:r>
      </w:ins>
      <w:ins w:id="76" w:author="Dominic Pearce" w:date="2017-11-13T14:19:00Z">
        <w:r w:rsidR="000E2CBC">
          <w:rPr>
            <w:rFonts w:ascii="Arial" w:hAnsi="Arial" w:cs="Arial"/>
          </w:rPr>
          <w:t>0.</w:t>
        </w:r>
      </w:ins>
      <w:ins w:id="77" w:author="Dominic Pearce" w:date="2017-11-13T14:18:00Z">
        <w:r w:rsidR="000E2CBC">
          <w:rPr>
            <w:rFonts w:ascii="Arial" w:hAnsi="Arial" w:cs="Arial"/>
          </w:rPr>
          <w:t>X</w:t>
        </w:r>
      </w:ins>
      <w:commentRangeEnd w:id="75"/>
      <w:ins w:id="78" w:author="Dominic Pearce" w:date="2017-11-13T14:29:00Z">
        <w:r w:rsidR="00741BFF">
          <w:rPr>
            <w:rStyle w:val="CommentReference"/>
          </w:rPr>
          <w:commentReference w:id="75"/>
        </w:r>
      </w:ins>
      <w:ins w:id="79" w:author="Dominic Pearce" w:date="2017-11-13T14:18:00Z">
        <w:r w:rsidR="000E2CBC">
          <w:rPr>
            <w:rFonts w:ascii="Arial" w:hAnsi="Arial" w:cs="Arial"/>
          </w:rPr>
          <w:t>)</w:t>
        </w:r>
      </w:ins>
      <w:del w:id="80" w:author="Dominic Pearce" w:date="2017-11-13T14:20:00Z">
        <w:r w:rsidR="001009FC" w:rsidDel="000E2CBC">
          <w:rPr>
            <w:rFonts w:ascii="Arial" w:hAnsi="Arial" w:cs="Arial"/>
          </w:rPr>
          <w:delText xml:space="preserve"> </w:delText>
        </w:r>
      </w:del>
      <w:ins w:id="81" w:author="Dominic Pearce" w:date="2017-11-13T14:20:00Z">
        <w:r w:rsidR="000E2CBC">
          <w:rPr>
            <w:rFonts w:ascii="Arial" w:hAnsi="Arial" w:cs="Arial"/>
          </w:rPr>
          <w:t xml:space="preserve">or at </w:t>
        </w:r>
        <w:commentRangeStart w:id="82"/>
        <w:r w:rsidR="000E2CBC">
          <w:rPr>
            <w:rFonts w:ascii="Arial" w:hAnsi="Arial" w:cs="Arial"/>
          </w:rPr>
          <w:t>individual timepoints</w:t>
        </w:r>
      </w:ins>
      <w:del w:id="83" w:author="Dominic Pearce" w:date="2017-11-13T14:20:00Z">
        <w:r w:rsidR="001009FC" w:rsidRPr="001009FC" w:rsidDel="000E2CBC">
          <w:rPr>
            <w:rFonts w:ascii="Arial" w:hAnsi="Arial" w:cs="Arial"/>
          </w:rPr>
          <w:delText>distributed uniformly</w:delText>
        </w:r>
        <w:r w:rsidR="001009FC" w:rsidDel="000E2CBC">
          <w:rPr>
            <w:rFonts w:ascii="Arial" w:hAnsi="Arial" w:cs="Arial"/>
          </w:rPr>
          <w:delText xml:space="preserve"> </w:delText>
        </w:r>
        <w:r w:rsidR="001009FC" w:rsidRPr="001009FC" w:rsidDel="000E2CBC">
          <w:rPr>
            <w:rFonts w:ascii="Arial" w:hAnsi="Arial" w:cs="Arial"/>
          </w:rPr>
          <w:delText>independent of time.</w:delText>
        </w:r>
        <w:r w:rsidR="001009FC" w:rsidDel="000E2CBC">
          <w:rPr>
            <w:rFonts w:ascii="Arial" w:hAnsi="Arial" w:cs="Arial"/>
          </w:rPr>
          <w:delText xml:space="preserve"> </w:delText>
        </w:r>
        <w:r w:rsidR="0071061A" w:rsidDel="000E2CBC">
          <w:rPr>
            <w:rFonts w:ascii="Arial" w:hAnsi="Arial" w:cs="Arial"/>
          </w:rPr>
          <w:delText>D</w:delText>
        </w:r>
        <w:r w:rsidR="0071061A" w:rsidRPr="0071061A" w:rsidDel="000E2CBC">
          <w:rPr>
            <w:rFonts w:ascii="Arial" w:hAnsi="Arial" w:cs="Arial"/>
          </w:rPr>
          <w:delText xml:space="preserve">uration of treatment </w:delText>
        </w:r>
        <w:r w:rsidR="0071061A" w:rsidDel="000E2CBC">
          <w:rPr>
            <w:rFonts w:ascii="Arial" w:hAnsi="Arial" w:cs="Arial"/>
          </w:rPr>
          <w:delText xml:space="preserve">at each time point </w:delText>
        </w:r>
      </w:del>
      <w:commentRangeEnd w:id="82"/>
      <w:r w:rsidR="000E2CBC">
        <w:rPr>
          <w:rStyle w:val="CommentReference"/>
        </w:rPr>
        <w:commentReference w:id="82"/>
      </w:r>
      <w:del w:id="84" w:author="Dominic Pearce" w:date="2017-11-13T14:20:00Z">
        <w:r w:rsidR="0071061A" w:rsidDel="000E2CBC">
          <w:rPr>
            <w:rFonts w:ascii="Arial" w:hAnsi="Arial" w:cs="Arial"/>
          </w:rPr>
          <w:delText>was</w:delText>
        </w:r>
        <w:r w:rsidR="0071061A" w:rsidRPr="0071061A" w:rsidDel="000E2CBC">
          <w:rPr>
            <w:rFonts w:ascii="Arial" w:hAnsi="Arial" w:cs="Arial"/>
          </w:rPr>
          <w:delText xml:space="preserve"> not significantly different betwee</w:delText>
        </w:r>
        <w:r w:rsidR="0071061A" w:rsidDel="000E2CBC">
          <w:rPr>
            <w:rFonts w:ascii="Arial" w:hAnsi="Arial" w:cs="Arial"/>
          </w:rPr>
          <w:delText>n dormant and resistant samples</w:delText>
        </w:r>
      </w:del>
      <w:r w:rsidR="0071061A">
        <w:rPr>
          <w:rFonts w:ascii="Arial" w:hAnsi="Arial" w:cs="Arial"/>
        </w:rPr>
        <w:t xml:space="preserve">. </w:t>
      </w:r>
      <w:del w:id="85" w:author="Dominic Pearce" w:date="2017-11-13T14:23:00Z">
        <w:r w:rsidR="00271AFA" w:rsidDel="00741BFF">
          <w:rPr>
            <w:rFonts w:ascii="Arial" w:hAnsi="Arial" w:cs="Arial"/>
          </w:rPr>
          <w:delText xml:space="preserve">For </w:delText>
        </w:r>
      </w:del>
      <w:ins w:id="86" w:author="Dominic Pearce" w:date="2017-11-13T14:23:00Z">
        <w:r w:rsidR="00741BFF">
          <w:rPr>
            <w:rFonts w:ascii="Arial" w:hAnsi="Arial" w:cs="Arial"/>
          </w:rPr>
          <w:t>At the</w:t>
        </w:r>
        <w:r w:rsidR="00741BFF">
          <w:rPr>
            <w:rFonts w:ascii="Arial" w:hAnsi="Arial" w:cs="Arial"/>
          </w:rPr>
          <w:t xml:space="preserve"> </w:t>
        </w:r>
      </w:ins>
      <w:r w:rsidR="00271AFA">
        <w:rPr>
          <w:rFonts w:ascii="Arial" w:hAnsi="Arial" w:cs="Arial"/>
        </w:rPr>
        <w:t xml:space="preserve">long-term </w:t>
      </w:r>
      <w:r w:rsidR="00741B22">
        <w:rPr>
          <w:rFonts w:ascii="Arial" w:hAnsi="Arial" w:cs="Arial"/>
        </w:rPr>
        <w:t>timepoint</w:t>
      </w:r>
      <w:r w:rsidR="00271AFA">
        <w:rPr>
          <w:rFonts w:ascii="Arial" w:hAnsi="Arial" w:cs="Arial"/>
        </w:rPr>
        <w:t>, mean and range</w:t>
      </w:r>
      <w:r w:rsidR="00741B22">
        <w:rPr>
          <w:rFonts w:ascii="Arial" w:hAnsi="Arial" w:cs="Arial"/>
        </w:rPr>
        <w:t xml:space="preserve"> values for dormant and resistant patients were 186 (121-884) days and 226 (121-1366) days</w:t>
      </w:r>
      <w:r w:rsidR="0071061A">
        <w:rPr>
          <w:rFonts w:ascii="Arial" w:hAnsi="Arial" w:cs="Arial"/>
        </w:rPr>
        <w:t xml:space="preserve">, </w:t>
      </w:r>
      <w:r w:rsidR="00035612" w:rsidRPr="00741B22">
        <w:rPr>
          <w:rFonts w:ascii="Arial" w:hAnsi="Arial" w:cs="Arial"/>
        </w:rPr>
        <w:t xml:space="preserve">respectively </w:t>
      </w:r>
      <w:r w:rsidR="00741B22">
        <w:rPr>
          <w:rFonts w:ascii="Arial" w:hAnsi="Arial" w:cs="Arial"/>
        </w:rPr>
        <w:t>(</w:t>
      </w:r>
      <w:r w:rsidR="00035612" w:rsidRPr="00741B22">
        <w:rPr>
          <w:rFonts w:ascii="Arial" w:hAnsi="Arial" w:cs="Arial"/>
          <w:b/>
        </w:rPr>
        <w:t>Fig. 1</w:t>
      </w:r>
      <w:r w:rsidR="00437A09" w:rsidRPr="00741B22">
        <w:rPr>
          <w:rFonts w:ascii="Arial" w:hAnsi="Arial" w:cs="Arial"/>
          <w:b/>
        </w:rPr>
        <w:t>C</w:t>
      </w:r>
      <w:r w:rsidR="00CA0661" w:rsidRPr="00741B22">
        <w:rPr>
          <w:rFonts w:ascii="Arial" w:hAnsi="Arial" w:cs="Arial"/>
        </w:rPr>
        <w:t>)</w:t>
      </w:r>
      <w:r w:rsidR="0071061A" w:rsidRPr="00741B22">
        <w:rPr>
          <w:rFonts w:ascii="Arial" w:hAnsi="Arial" w:cs="Arial"/>
        </w:rPr>
        <w:t>.</w:t>
      </w:r>
      <w:r w:rsidR="00AA617F">
        <w:rPr>
          <w:rFonts w:ascii="Arial" w:hAnsi="Arial" w:cs="Arial"/>
        </w:rPr>
        <w:t xml:space="preserve"> </w:t>
      </w:r>
      <w:r w:rsidR="00CC2AB1" w:rsidRPr="009855AE">
        <w:rPr>
          <w:rFonts w:ascii="Arial" w:hAnsi="Arial" w:cs="Arial"/>
        </w:rPr>
        <w:t xml:space="preserve">There were no significant differences in </w:t>
      </w:r>
      <w:proofErr w:type="spellStart"/>
      <w:r w:rsidR="00CC2AB1" w:rsidRPr="009855AE">
        <w:rPr>
          <w:rFonts w:ascii="Arial" w:hAnsi="Arial" w:cs="Arial"/>
        </w:rPr>
        <w:t>clinico</w:t>
      </w:r>
      <w:proofErr w:type="spellEnd"/>
      <w:r w:rsidR="00CC2AB1" w:rsidRPr="009855AE">
        <w:rPr>
          <w:rFonts w:ascii="Arial" w:hAnsi="Arial" w:cs="Arial"/>
        </w:rPr>
        <w:t>-pathological features of patients from different response classes (</w:t>
      </w:r>
      <w:r w:rsidR="00CC2AB1" w:rsidRPr="009855AE">
        <w:rPr>
          <w:rFonts w:ascii="Arial" w:hAnsi="Arial" w:cs="Arial"/>
          <w:b/>
        </w:rPr>
        <w:t>Table 1</w:t>
      </w:r>
      <w:r w:rsidR="00CC2AB1" w:rsidRPr="009855AE">
        <w:rPr>
          <w:rFonts w:ascii="Arial" w:hAnsi="Arial" w:cs="Arial"/>
        </w:rPr>
        <w:t>).</w:t>
      </w:r>
    </w:p>
    <w:p w14:paraId="64E8EFB8" w14:textId="77777777" w:rsidR="00C55E8A" w:rsidRDefault="00C55E8A" w:rsidP="003A6900">
      <w:pPr>
        <w:spacing w:before="120" w:after="120" w:line="240" w:lineRule="auto"/>
        <w:jc w:val="both"/>
        <w:rPr>
          <w:rFonts w:ascii="Arial" w:hAnsi="Arial" w:cs="Arial"/>
        </w:rPr>
      </w:pPr>
      <w:commentRangeStart w:id="87"/>
      <w:r w:rsidRPr="009855AE">
        <w:rPr>
          <w:rFonts w:ascii="Arial" w:hAnsi="Arial" w:cs="Arial"/>
        </w:rPr>
        <w:t>Intrinsic molecular subt</w:t>
      </w:r>
      <w:r w:rsidR="00550051" w:rsidRPr="009855AE">
        <w:rPr>
          <w:rFonts w:ascii="Arial" w:hAnsi="Arial" w:cs="Arial"/>
        </w:rPr>
        <w:t>ypes (</w:t>
      </w:r>
      <w:commentRangeStart w:id="88"/>
      <w:r w:rsidR="00550051" w:rsidRPr="009855AE">
        <w:rPr>
          <w:rFonts w:ascii="Arial" w:hAnsi="Arial" w:cs="Arial"/>
        </w:rPr>
        <w:t xml:space="preserve">pam50, </w:t>
      </w:r>
      <w:proofErr w:type="spellStart"/>
      <w:r w:rsidR="00550051" w:rsidRPr="009855AE">
        <w:rPr>
          <w:rFonts w:ascii="Arial" w:hAnsi="Arial" w:cs="Arial"/>
        </w:rPr>
        <w:t>genefu</w:t>
      </w:r>
      <w:proofErr w:type="spellEnd"/>
      <w:r w:rsidR="00174615" w:rsidRPr="009855AE">
        <w:rPr>
          <w:rFonts w:ascii="Arial" w:hAnsi="Arial" w:cs="Arial"/>
        </w:rPr>
        <w:t>, R</w:t>
      </w:r>
      <w:commentRangeEnd w:id="88"/>
      <w:r w:rsidR="00741BFF">
        <w:rPr>
          <w:rStyle w:val="CommentReference"/>
        </w:rPr>
        <w:commentReference w:id="88"/>
      </w:r>
      <w:r w:rsidR="00550051" w:rsidRPr="009855AE">
        <w:rPr>
          <w:rFonts w:ascii="Arial" w:hAnsi="Arial" w:cs="Arial"/>
        </w:rPr>
        <w:t xml:space="preserve">) </w:t>
      </w:r>
      <w:r w:rsidRPr="009855AE">
        <w:rPr>
          <w:rFonts w:ascii="Arial" w:hAnsi="Arial" w:cs="Arial"/>
        </w:rPr>
        <w:t xml:space="preserve">were found to change </w:t>
      </w:r>
      <w:del w:id="89" w:author="Dominic Pearce" w:date="2017-11-13T14:26:00Z">
        <w:r w:rsidRPr="009855AE" w:rsidDel="00741BFF">
          <w:rPr>
            <w:rFonts w:ascii="Arial" w:hAnsi="Arial" w:cs="Arial"/>
          </w:rPr>
          <w:delText xml:space="preserve">under </w:delText>
        </w:r>
      </w:del>
      <w:ins w:id="90" w:author="Dominic Pearce" w:date="2017-11-13T14:26:00Z">
        <w:r w:rsidR="00741BFF">
          <w:rPr>
            <w:rFonts w:ascii="Arial" w:hAnsi="Arial" w:cs="Arial"/>
          </w:rPr>
          <w:t xml:space="preserve">in response to </w:t>
        </w:r>
      </w:ins>
      <w:r w:rsidR="0088552D" w:rsidRPr="009855AE">
        <w:rPr>
          <w:rFonts w:ascii="Arial" w:hAnsi="Arial" w:cs="Arial"/>
        </w:rPr>
        <w:t xml:space="preserve">endocrine </w:t>
      </w:r>
      <w:r w:rsidRPr="009855AE">
        <w:rPr>
          <w:rFonts w:ascii="Arial" w:hAnsi="Arial" w:cs="Arial"/>
        </w:rPr>
        <w:t>treatment</w:t>
      </w:r>
      <w:r w:rsidR="00223E05" w:rsidRPr="009855AE">
        <w:rPr>
          <w:rFonts w:ascii="Arial" w:hAnsi="Arial" w:cs="Arial"/>
        </w:rPr>
        <w:t xml:space="preserve"> (</w:t>
      </w:r>
      <w:r w:rsidR="00CC2AB1">
        <w:rPr>
          <w:rFonts w:ascii="Arial" w:hAnsi="Arial" w:cs="Arial"/>
          <w:b/>
        </w:rPr>
        <w:t>Fig. 1D</w:t>
      </w:r>
      <w:r w:rsidR="00223E05" w:rsidRPr="009855AE">
        <w:rPr>
          <w:rFonts w:ascii="Arial" w:hAnsi="Arial" w:cs="Arial"/>
        </w:rPr>
        <w:t>)</w:t>
      </w:r>
      <w:r w:rsidR="0088552D" w:rsidRPr="009855AE">
        <w:rPr>
          <w:rFonts w:ascii="Arial" w:hAnsi="Arial" w:cs="Arial"/>
        </w:rPr>
        <w:t>. At diagnosis,</w:t>
      </w:r>
      <w:ins w:id="91" w:author="Dominic Pearce" w:date="2017-11-13T14:29:00Z">
        <w:r w:rsidR="00741BFF">
          <w:rPr>
            <w:rFonts w:ascii="Arial" w:hAnsi="Arial" w:cs="Arial"/>
          </w:rPr>
          <w:t xml:space="preserve"> understandably,</w:t>
        </w:r>
      </w:ins>
      <w:r w:rsidR="0088552D" w:rsidRPr="009855AE">
        <w:rPr>
          <w:rFonts w:ascii="Arial" w:hAnsi="Arial" w:cs="Arial"/>
        </w:rPr>
        <w:t xml:space="preserve"> all tumours were </w:t>
      </w:r>
      <w:ins w:id="92" w:author="Dominic Pearce" w:date="2017-11-13T14:30:00Z">
        <w:r w:rsidR="00741BFF">
          <w:rPr>
            <w:rFonts w:ascii="Arial" w:hAnsi="Arial" w:cs="Arial"/>
          </w:rPr>
          <w:t>classified as being Luminal,</w:t>
        </w:r>
      </w:ins>
      <w:del w:id="93" w:author="Dominic Pearce" w:date="2017-11-13T14:30:00Z">
        <w:r w:rsidR="0088552D" w:rsidRPr="009855AE" w:rsidDel="00741BFF">
          <w:rPr>
            <w:rFonts w:ascii="Arial" w:hAnsi="Arial" w:cs="Arial"/>
          </w:rPr>
          <w:delText>LumA or LumB</w:delText>
        </w:r>
      </w:del>
      <w:r w:rsidR="0088552D" w:rsidRPr="009855AE">
        <w:rPr>
          <w:rFonts w:ascii="Arial" w:hAnsi="Arial" w:cs="Arial"/>
        </w:rPr>
        <w:t xml:space="preserve"> except one resistant tumour </w:t>
      </w:r>
      <w:del w:id="94" w:author="Dominic Pearce" w:date="2017-11-13T14:30:00Z">
        <w:r w:rsidR="0088552D" w:rsidRPr="009855AE" w:rsidDel="00741BFF">
          <w:rPr>
            <w:rFonts w:ascii="Arial" w:hAnsi="Arial" w:cs="Arial"/>
          </w:rPr>
          <w:delText xml:space="preserve">being </w:delText>
        </w:r>
      </w:del>
      <w:r w:rsidR="0088552D" w:rsidRPr="009855AE">
        <w:rPr>
          <w:rFonts w:ascii="Arial" w:hAnsi="Arial" w:cs="Arial"/>
        </w:rPr>
        <w:t xml:space="preserve">classified as </w:t>
      </w:r>
      <w:del w:id="95" w:author="Dominic Pearce" w:date="2017-11-13T14:30:00Z">
        <w:r w:rsidR="0088552D" w:rsidRPr="009855AE" w:rsidDel="00741BFF">
          <w:rPr>
            <w:rFonts w:ascii="Arial" w:hAnsi="Arial" w:cs="Arial"/>
          </w:rPr>
          <w:delText xml:space="preserve">Her2 </w:delText>
        </w:r>
      </w:del>
      <w:ins w:id="96" w:author="Dominic Pearce" w:date="2017-11-13T14:30:00Z">
        <w:r w:rsidR="00741BFF" w:rsidRPr="009855AE">
          <w:rPr>
            <w:rFonts w:ascii="Arial" w:hAnsi="Arial" w:cs="Arial"/>
          </w:rPr>
          <w:t>H</w:t>
        </w:r>
        <w:r w:rsidR="00741BFF">
          <w:rPr>
            <w:rFonts w:ascii="Arial" w:hAnsi="Arial" w:cs="Arial"/>
          </w:rPr>
          <w:t>ER</w:t>
        </w:r>
        <w:r w:rsidR="00741BFF" w:rsidRPr="009855AE">
          <w:rPr>
            <w:rFonts w:ascii="Arial" w:hAnsi="Arial" w:cs="Arial"/>
          </w:rPr>
          <w:t xml:space="preserve">2 </w:t>
        </w:r>
      </w:ins>
      <w:r w:rsidR="0088552D" w:rsidRPr="009855AE">
        <w:rPr>
          <w:rFonts w:ascii="Arial" w:hAnsi="Arial" w:cs="Arial"/>
        </w:rPr>
        <w:t xml:space="preserve">enriched. </w:t>
      </w:r>
      <w:r w:rsidR="00DF47EF" w:rsidRPr="009855AE">
        <w:rPr>
          <w:rFonts w:ascii="Arial" w:hAnsi="Arial" w:cs="Arial"/>
        </w:rPr>
        <w:t>Molecular s</w:t>
      </w:r>
      <w:r w:rsidR="0088552D" w:rsidRPr="009855AE">
        <w:rPr>
          <w:rFonts w:ascii="Arial" w:hAnsi="Arial" w:cs="Arial"/>
        </w:rPr>
        <w:t xml:space="preserve">ubtypes </w:t>
      </w:r>
      <w:r w:rsidR="00DF47EF" w:rsidRPr="009855AE">
        <w:rPr>
          <w:rFonts w:ascii="Arial" w:hAnsi="Arial" w:cs="Arial"/>
        </w:rPr>
        <w:t>w</w:t>
      </w:r>
      <w:ins w:id="97" w:author="Dominic Pearce" w:date="2017-11-13T14:35:00Z">
        <w:r w:rsidR="00392827">
          <w:rPr>
            <w:rFonts w:ascii="Arial" w:hAnsi="Arial" w:cs="Arial"/>
          </w:rPr>
          <w:t>ere</w:t>
        </w:r>
      </w:ins>
      <w:del w:id="98" w:author="Dominic Pearce" w:date="2017-11-13T14:35:00Z">
        <w:r w:rsidR="00DF47EF" w:rsidRPr="009855AE" w:rsidDel="00392827">
          <w:rPr>
            <w:rFonts w:ascii="Arial" w:hAnsi="Arial" w:cs="Arial"/>
          </w:rPr>
          <w:delText>as</w:delText>
        </w:r>
      </w:del>
      <w:r w:rsidR="00DF47EF" w:rsidRPr="009855AE">
        <w:rPr>
          <w:rFonts w:ascii="Arial" w:hAnsi="Arial" w:cs="Arial"/>
        </w:rPr>
        <w:t xml:space="preserve"> </w:t>
      </w:r>
      <w:del w:id="99" w:author="Dominic Pearce" w:date="2017-11-13T14:31:00Z">
        <w:r w:rsidR="0088552D" w:rsidRPr="009855AE" w:rsidDel="00741BFF">
          <w:rPr>
            <w:rFonts w:ascii="Arial" w:hAnsi="Arial" w:cs="Arial"/>
          </w:rPr>
          <w:delText>order</w:delText>
        </w:r>
        <w:r w:rsidR="00DF47EF" w:rsidRPr="009855AE" w:rsidDel="00741BFF">
          <w:rPr>
            <w:rFonts w:ascii="Arial" w:hAnsi="Arial" w:cs="Arial"/>
          </w:rPr>
          <w:delText xml:space="preserve">ed </w:delText>
        </w:r>
      </w:del>
      <w:ins w:id="100" w:author="Dominic Pearce" w:date="2017-11-13T14:31:00Z">
        <w:r w:rsidR="00741BFF">
          <w:rPr>
            <w:rFonts w:ascii="Arial" w:hAnsi="Arial" w:cs="Arial"/>
          </w:rPr>
          <w:t xml:space="preserve">considered </w:t>
        </w:r>
      </w:ins>
      <w:r w:rsidR="00DF47EF" w:rsidRPr="009855AE">
        <w:rPr>
          <w:rFonts w:ascii="Arial" w:hAnsi="Arial" w:cs="Arial"/>
        </w:rPr>
        <w:t xml:space="preserve">based on their prognostic significance, </w:t>
      </w:r>
      <w:ins w:id="101" w:author="Dominic Pearce" w:date="2017-11-13T14:31:00Z">
        <w:r w:rsidR="00741BFF">
          <w:rPr>
            <w:rFonts w:ascii="Arial" w:hAnsi="Arial" w:cs="Arial"/>
          </w:rPr>
          <w:t xml:space="preserve">ordered </w:t>
        </w:r>
      </w:ins>
      <w:r w:rsidR="00DF47EF" w:rsidRPr="009855AE">
        <w:rPr>
          <w:rFonts w:ascii="Arial" w:hAnsi="Arial" w:cs="Arial"/>
        </w:rPr>
        <w:t>from good to poor</w:t>
      </w:r>
      <w:ins w:id="102" w:author="Dominic Pearce" w:date="2017-11-13T14:34:00Z">
        <w:r w:rsidR="00392827">
          <w:rPr>
            <w:rFonts w:ascii="Arial" w:hAnsi="Arial" w:cs="Arial"/>
          </w:rPr>
          <w:t xml:space="preserve"> as</w:t>
        </w:r>
      </w:ins>
      <w:del w:id="103" w:author="Dominic Pearce" w:date="2017-11-13T14:34:00Z">
        <w:r w:rsidR="00DF47EF" w:rsidRPr="009855AE" w:rsidDel="00392827">
          <w:rPr>
            <w:rFonts w:ascii="Arial" w:hAnsi="Arial" w:cs="Arial"/>
          </w:rPr>
          <w:delText xml:space="preserve"> diagnosis</w:delText>
        </w:r>
      </w:del>
      <w:r w:rsidR="00DF47EF" w:rsidRPr="009855AE">
        <w:rPr>
          <w:rFonts w:ascii="Arial" w:hAnsi="Arial" w:cs="Arial"/>
        </w:rPr>
        <w:t>:</w:t>
      </w:r>
      <w:r w:rsidR="0088552D" w:rsidRPr="009855AE">
        <w:rPr>
          <w:rFonts w:ascii="Arial" w:hAnsi="Arial" w:cs="Arial"/>
        </w:rPr>
        <w:t xml:space="preserve"> Normal-like&gt; </w:t>
      </w:r>
      <w:proofErr w:type="spellStart"/>
      <w:r w:rsidR="0088552D" w:rsidRPr="009855AE">
        <w:rPr>
          <w:rFonts w:ascii="Arial" w:hAnsi="Arial" w:cs="Arial"/>
        </w:rPr>
        <w:t>LumA</w:t>
      </w:r>
      <w:proofErr w:type="spellEnd"/>
      <w:r w:rsidR="0088552D" w:rsidRPr="009855AE">
        <w:rPr>
          <w:rFonts w:ascii="Arial" w:hAnsi="Arial" w:cs="Arial"/>
        </w:rPr>
        <w:t xml:space="preserve"> &gt; </w:t>
      </w:r>
      <w:proofErr w:type="spellStart"/>
      <w:r w:rsidR="0088552D" w:rsidRPr="009855AE">
        <w:rPr>
          <w:rFonts w:ascii="Arial" w:hAnsi="Arial" w:cs="Arial"/>
        </w:rPr>
        <w:t>LumB</w:t>
      </w:r>
      <w:proofErr w:type="spellEnd"/>
      <w:r w:rsidR="0088552D" w:rsidRPr="009855AE">
        <w:rPr>
          <w:rFonts w:ascii="Arial" w:hAnsi="Arial" w:cs="Arial"/>
        </w:rPr>
        <w:t xml:space="preserve"> &gt; Her2/Basal</w:t>
      </w:r>
      <w:r w:rsidR="00DF47EF" w:rsidRPr="009855AE">
        <w:rPr>
          <w:rFonts w:ascii="Arial" w:hAnsi="Arial" w:cs="Arial"/>
        </w:rPr>
        <w:t xml:space="preserve"> {</w:t>
      </w:r>
      <w:proofErr w:type="spellStart"/>
      <w:r w:rsidR="00DF47EF" w:rsidRPr="009855AE">
        <w:rPr>
          <w:rFonts w:ascii="Arial" w:hAnsi="Arial" w:cs="Arial"/>
        </w:rPr>
        <w:t>Weigelt</w:t>
      </w:r>
      <w:proofErr w:type="spellEnd"/>
      <w:r w:rsidR="00DF47EF" w:rsidRPr="009855AE">
        <w:rPr>
          <w:rFonts w:ascii="Arial" w:hAnsi="Arial" w:cs="Arial"/>
        </w:rPr>
        <w:t xml:space="preserve">, 2010 #306}. </w:t>
      </w:r>
      <w:ins w:id="104" w:author="Dominic Pearce" w:date="2017-11-13T14:31:00Z">
        <w:r w:rsidR="00741BFF">
          <w:rPr>
            <w:rFonts w:ascii="Arial" w:hAnsi="Arial" w:cs="Arial"/>
          </w:rPr>
          <w:t xml:space="preserve">For </w:t>
        </w:r>
      </w:ins>
      <w:commentRangeStart w:id="105"/>
      <w:ins w:id="106" w:author="Dominic Pearce" w:date="2017-11-13T14:32:00Z">
        <w:r w:rsidR="00392827">
          <w:rPr>
            <w:rFonts w:ascii="Arial" w:hAnsi="Arial" w:cs="Arial"/>
          </w:rPr>
          <w:t xml:space="preserve">resistant </w:t>
        </w:r>
        <w:commentRangeEnd w:id="105"/>
        <w:r w:rsidR="00392827">
          <w:rPr>
            <w:rStyle w:val="CommentReference"/>
          </w:rPr>
          <w:commentReference w:id="105"/>
        </w:r>
      </w:ins>
      <w:ins w:id="107" w:author="Dominic Pearce" w:date="2017-11-13T14:31:00Z">
        <w:r w:rsidR="00741BFF">
          <w:rPr>
            <w:rFonts w:ascii="Arial" w:hAnsi="Arial" w:cs="Arial"/>
          </w:rPr>
          <w:t xml:space="preserve">patients, </w:t>
        </w:r>
      </w:ins>
      <w:del w:id="108" w:author="Dominic Pearce" w:date="2017-11-13T14:31:00Z">
        <w:r w:rsidR="00A4416C" w:rsidRPr="009855AE" w:rsidDel="00741BFF">
          <w:rPr>
            <w:rFonts w:ascii="Arial" w:hAnsi="Arial" w:cs="Arial"/>
          </w:rPr>
          <w:delText xml:space="preserve">After long-term treatment, </w:delText>
        </w:r>
      </w:del>
      <w:r w:rsidR="00A4416C" w:rsidRPr="009855AE">
        <w:rPr>
          <w:rFonts w:ascii="Arial" w:hAnsi="Arial" w:cs="Arial"/>
        </w:rPr>
        <w:t>a</w:t>
      </w:r>
      <w:r w:rsidR="0088552D" w:rsidRPr="009855AE">
        <w:rPr>
          <w:rFonts w:ascii="Arial" w:hAnsi="Arial" w:cs="Arial"/>
        </w:rPr>
        <w:t xml:space="preserve"> total of </w:t>
      </w:r>
      <w:r w:rsidR="00956C4F" w:rsidRPr="009855AE">
        <w:rPr>
          <w:rFonts w:ascii="Arial" w:hAnsi="Arial" w:cs="Arial"/>
        </w:rPr>
        <w:t>5 out of 20 (25%)</w:t>
      </w:r>
      <w:r w:rsidR="0088552D" w:rsidRPr="009855AE">
        <w:rPr>
          <w:rFonts w:ascii="Arial" w:hAnsi="Arial" w:cs="Arial"/>
        </w:rPr>
        <w:t xml:space="preserve"> tumours </w:t>
      </w:r>
      <w:del w:id="109" w:author="Dominic Pearce" w:date="2017-11-13T14:34:00Z">
        <w:r w:rsidR="00956C4F" w:rsidRPr="009855AE" w:rsidDel="00392827">
          <w:rPr>
            <w:rFonts w:ascii="Arial" w:hAnsi="Arial" w:cs="Arial"/>
          </w:rPr>
          <w:delText>switch</w:delText>
        </w:r>
        <w:r w:rsidR="00A4416C" w:rsidRPr="009855AE" w:rsidDel="00392827">
          <w:rPr>
            <w:rFonts w:ascii="Arial" w:hAnsi="Arial" w:cs="Arial"/>
          </w:rPr>
          <w:delText>ed</w:delText>
        </w:r>
        <w:r w:rsidR="0088552D" w:rsidRPr="009855AE" w:rsidDel="00392827">
          <w:rPr>
            <w:rFonts w:ascii="Arial" w:hAnsi="Arial" w:cs="Arial"/>
          </w:rPr>
          <w:delText xml:space="preserve"> to a</w:delText>
        </w:r>
      </w:del>
      <w:ins w:id="110" w:author="Dominic Pearce" w:date="2017-11-13T14:34:00Z">
        <w:r w:rsidR="00392827">
          <w:rPr>
            <w:rFonts w:ascii="Arial" w:hAnsi="Arial" w:cs="Arial"/>
          </w:rPr>
          <w:t>exhibited</w:t>
        </w:r>
      </w:ins>
      <w:r w:rsidR="0088552D" w:rsidRPr="009855AE">
        <w:rPr>
          <w:rFonts w:ascii="Arial" w:hAnsi="Arial" w:cs="Arial"/>
        </w:rPr>
        <w:t xml:space="preserve"> </w:t>
      </w:r>
      <w:ins w:id="111" w:author="Dominic Pearce" w:date="2017-11-13T14:34:00Z">
        <w:r w:rsidR="00392827">
          <w:rPr>
            <w:rFonts w:ascii="Arial" w:hAnsi="Arial" w:cs="Arial"/>
          </w:rPr>
          <w:t xml:space="preserve">a </w:t>
        </w:r>
      </w:ins>
      <w:r w:rsidR="0088552D" w:rsidRPr="009855AE">
        <w:rPr>
          <w:rFonts w:ascii="Arial" w:hAnsi="Arial" w:cs="Arial"/>
        </w:rPr>
        <w:t xml:space="preserve">worse </w:t>
      </w:r>
      <w:del w:id="112" w:author="Dominic Pearce" w:date="2017-11-13T14:35:00Z">
        <w:r w:rsidR="0088552D" w:rsidRPr="009855AE" w:rsidDel="00392827">
          <w:rPr>
            <w:rFonts w:ascii="Arial" w:hAnsi="Arial" w:cs="Arial"/>
          </w:rPr>
          <w:delText xml:space="preserve">prognosis </w:delText>
        </w:r>
      </w:del>
      <w:r w:rsidR="0088552D" w:rsidRPr="009855AE">
        <w:rPr>
          <w:rFonts w:ascii="Arial" w:hAnsi="Arial" w:cs="Arial"/>
        </w:rPr>
        <w:t xml:space="preserve">subtype </w:t>
      </w:r>
      <w:ins w:id="113" w:author="Dominic Pearce" w:date="2017-11-13T14:32:00Z">
        <w:r w:rsidR="00392827">
          <w:rPr>
            <w:rFonts w:ascii="Arial" w:hAnsi="Arial" w:cs="Arial"/>
          </w:rPr>
          <w:t xml:space="preserve">after long-term treatment. In contrast, </w:t>
        </w:r>
      </w:ins>
      <w:del w:id="114" w:author="Dominic Pearce" w:date="2017-11-13T14:33:00Z">
        <w:r w:rsidR="00956C4F" w:rsidRPr="009855AE" w:rsidDel="00392827">
          <w:rPr>
            <w:rFonts w:ascii="Arial" w:hAnsi="Arial" w:cs="Arial"/>
          </w:rPr>
          <w:delText xml:space="preserve">whereas change in </w:delText>
        </w:r>
      </w:del>
      <w:r w:rsidR="00956C4F" w:rsidRPr="009855AE">
        <w:rPr>
          <w:rFonts w:ascii="Arial" w:hAnsi="Arial" w:cs="Arial"/>
        </w:rPr>
        <w:t xml:space="preserve">dormant patients </w:t>
      </w:r>
      <w:del w:id="115" w:author="Dominic Pearce" w:date="2017-11-13T14:33:00Z">
        <w:r w:rsidR="00956C4F" w:rsidRPr="009855AE" w:rsidDel="00392827">
          <w:rPr>
            <w:rFonts w:ascii="Arial" w:hAnsi="Arial" w:cs="Arial"/>
          </w:rPr>
          <w:delText xml:space="preserve">was always </w:delText>
        </w:r>
      </w:del>
      <w:ins w:id="116" w:author="Dominic Pearce" w:date="2017-11-13T14:33:00Z">
        <w:r w:rsidR="00392827">
          <w:rPr>
            <w:rFonts w:ascii="Arial" w:hAnsi="Arial" w:cs="Arial"/>
          </w:rPr>
          <w:t xml:space="preserve">uniformly trended </w:t>
        </w:r>
      </w:ins>
      <w:r w:rsidR="00956C4F" w:rsidRPr="009855AE">
        <w:rPr>
          <w:rFonts w:ascii="Arial" w:hAnsi="Arial" w:cs="Arial"/>
        </w:rPr>
        <w:t xml:space="preserve">towards </w:t>
      </w:r>
      <w:del w:id="117" w:author="Dominic Pearce" w:date="2017-11-13T14:33:00Z">
        <w:r w:rsidR="00956C4F" w:rsidRPr="009855AE" w:rsidDel="00392827">
          <w:rPr>
            <w:rFonts w:ascii="Arial" w:hAnsi="Arial" w:cs="Arial"/>
          </w:rPr>
          <w:delText xml:space="preserve">a </w:delText>
        </w:r>
      </w:del>
      <w:r w:rsidR="00956C4F" w:rsidRPr="009855AE">
        <w:rPr>
          <w:rFonts w:ascii="Arial" w:hAnsi="Arial" w:cs="Arial"/>
        </w:rPr>
        <w:t>better prognosis subtype</w:t>
      </w:r>
      <w:ins w:id="118" w:author="Dominic Pearce" w:date="2017-11-13T14:33:00Z">
        <w:r w:rsidR="00392827">
          <w:rPr>
            <w:rFonts w:ascii="Arial" w:hAnsi="Arial" w:cs="Arial"/>
          </w:rPr>
          <w:t>s</w:t>
        </w:r>
      </w:ins>
      <w:r w:rsidR="00956C4F" w:rsidRPr="009855AE">
        <w:rPr>
          <w:rFonts w:ascii="Arial" w:hAnsi="Arial" w:cs="Arial"/>
        </w:rPr>
        <w:t xml:space="preserve"> </w:t>
      </w:r>
      <w:r w:rsidR="0088552D" w:rsidRPr="009855AE">
        <w:rPr>
          <w:rFonts w:ascii="Arial" w:hAnsi="Arial" w:cs="Arial"/>
        </w:rPr>
        <w:t>(</w:t>
      </w:r>
      <w:r w:rsidR="00CC2AB1">
        <w:rPr>
          <w:rFonts w:ascii="Arial" w:hAnsi="Arial" w:cs="Arial"/>
          <w:b/>
        </w:rPr>
        <w:t>Fig. 1D</w:t>
      </w:r>
      <w:r w:rsidR="00956C4F" w:rsidRPr="009855AE">
        <w:rPr>
          <w:rFonts w:ascii="Arial" w:hAnsi="Arial" w:cs="Arial"/>
        </w:rPr>
        <w:t>).</w:t>
      </w:r>
    </w:p>
    <w:p w14:paraId="57414E71" w14:textId="77777777" w:rsidR="00CC2AB1" w:rsidRPr="009855AE" w:rsidRDefault="00CC2AB1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573E1A">
        <w:rPr>
          <w:rFonts w:ascii="Arial" w:hAnsi="Arial" w:cs="Arial"/>
        </w:rPr>
        <w:t xml:space="preserve">Kaplan-Meier analysis demonstrated significantly lower </w:t>
      </w:r>
      <w:proofErr w:type="gramStart"/>
      <w:r w:rsidRPr="00573E1A">
        <w:rPr>
          <w:rFonts w:ascii="Arial" w:hAnsi="Arial" w:cs="Arial"/>
        </w:rPr>
        <w:t>disease free</w:t>
      </w:r>
      <w:proofErr w:type="gramEnd"/>
      <w:r w:rsidRPr="00573E1A">
        <w:rPr>
          <w:rFonts w:ascii="Arial" w:hAnsi="Arial" w:cs="Arial"/>
        </w:rPr>
        <w:t xml:space="preserve"> survival</w:t>
      </w:r>
      <w:ins w:id="119" w:author="Dominic Pearce" w:date="2017-11-13T14:37:00Z">
        <w:r w:rsidR="00392827">
          <w:rPr>
            <w:rFonts w:ascii="Arial" w:hAnsi="Arial" w:cs="Arial"/>
          </w:rPr>
          <w:t xml:space="preserve"> following surgery</w:t>
        </w:r>
      </w:ins>
      <w:r w:rsidRPr="00573E1A">
        <w:rPr>
          <w:rFonts w:ascii="Arial" w:hAnsi="Arial" w:cs="Arial"/>
        </w:rPr>
        <w:t xml:space="preserve"> for resistant patients compared to dormant (log rank, P=0.026, </w:t>
      </w:r>
      <w:r>
        <w:rPr>
          <w:rFonts w:ascii="Arial" w:hAnsi="Arial" w:cs="Arial"/>
          <w:b/>
        </w:rPr>
        <w:t>Fig. 1E</w:t>
      </w:r>
      <w:r w:rsidRPr="00573E1A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del w:id="120" w:author="Dominic Pearce" w:date="2017-11-13T14:37:00Z">
        <w:r w:rsidRPr="00AA617F" w:rsidDel="00392827">
          <w:rPr>
            <w:rFonts w:ascii="Arial" w:hAnsi="Arial" w:cs="Arial"/>
          </w:rPr>
          <w:delText>The</w:delText>
        </w:r>
        <w:r w:rsidDel="00392827">
          <w:rPr>
            <w:rFonts w:ascii="Arial" w:hAnsi="Arial" w:cs="Arial"/>
          </w:rPr>
          <w:delText xml:space="preserve"> time between removal of primary tumour and either event time or latest follow-up time w</w:delText>
        </w:r>
        <w:r w:rsidRPr="00AA617F" w:rsidDel="00392827">
          <w:rPr>
            <w:rFonts w:ascii="Arial" w:hAnsi="Arial" w:cs="Arial"/>
          </w:rPr>
          <w:delText>as</w:delText>
        </w:r>
        <w:r w:rsidDel="00392827">
          <w:rPr>
            <w:rFonts w:ascii="Arial" w:hAnsi="Arial" w:cs="Arial"/>
          </w:rPr>
          <w:delText xml:space="preserve"> </w:delText>
        </w:r>
        <w:r w:rsidRPr="00AA617F" w:rsidDel="00392827">
          <w:rPr>
            <w:rFonts w:ascii="Arial" w:hAnsi="Arial" w:cs="Arial"/>
          </w:rPr>
          <w:delText xml:space="preserve">used for </w:delText>
        </w:r>
        <w:r w:rsidDel="00392827">
          <w:rPr>
            <w:rFonts w:ascii="Arial" w:hAnsi="Arial" w:cs="Arial"/>
          </w:rPr>
          <w:delText>disease</w:delText>
        </w:r>
        <w:r w:rsidRPr="00AA617F" w:rsidDel="00392827">
          <w:rPr>
            <w:rFonts w:ascii="Arial" w:hAnsi="Arial" w:cs="Arial"/>
          </w:rPr>
          <w:delText>-free survival analysis.</w:delText>
        </w:r>
        <w:r w:rsidDel="00392827"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 xml:space="preserve">Recurrence rates for dormant and resistant patients were 21% (9/42) and 45% (9/20), respectively. Resistant patient suffered earlier recurrence compared to dormant patients (P=0.05, range=26-947 vs 136-2042 days, </w:t>
      </w:r>
      <w:r>
        <w:rPr>
          <w:rFonts w:ascii="Arial" w:hAnsi="Arial" w:cs="Arial"/>
          <w:b/>
        </w:rPr>
        <w:t>Fig. 1E</w:t>
      </w:r>
      <w:r>
        <w:rPr>
          <w:rFonts w:ascii="Arial" w:hAnsi="Arial" w:cs="Arial"/>
        </w:rPr>
        <w:t>). In addition, 2-year recurrence-free survival was significantly different between groups (</w:t>
      </w:r>
      <w:r w:rsidRPr="00573E1A">
        <w:rPr>
          <w:rFonts w:ascii="Arial" w:hAnsi="Arial" w:cs="Arial"/>
        </w:rPr>
        <w:t>log rank, P=0.02</w:t>
      </w:r>
      <w:r>
        <w:rPr>
          <w:rFonts w:ascii="Arial" w:hAnsi="Arial" w:cs="Arial"/>
        </w:rPr>
        <w:t>1</w:t>
      </w:r>
      <w:r w:rsidRPr="00573E1A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Fig. 1E</w:t>
      </w:r>
      <w:r>
        <w:rPr>
          <w:rFonts w:ascii="Arial" w:hAnsi="Arial" w:cs="Arial"/>
        </w:rPr>
        <w:t xml:space="preserve">). </w:t>
      </w:r>
      <w:commentRangeEnd w:id="87"/>
      <w:r w:rsidR="00741BFF">
        <w:rPr>
          <w:rStyle w:val="CommentReference"/>
        </w:rPr>
        <w:commentReference w:id="87"/>
      </w:r>
    </w:p>
    <w:p w14:paraId="7F6B34C4" w14:textId="77777777" w:rsidR="00CC2AB1" w:rsidRPr="009855AE" w:rsidRDefault="00CC2AB1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4ED43CBC" w14:textId="77777777" w:rsidR="007F3851" w:rsidRDefault="007F3851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7F3851">
        <w:rPr>
          <w:rFonts w:ascii="Arial" w:hAnsi="Arial" w:cs="Arial"/>
          <w:b/>
        </w:rPr>
        <w:t>Distinct transcriptomic changes under</w:t>
      </w:r>
      <w:r w:rsidR="00CB284B">
        <w:rPr>
          <w:rFonts w:ascii="Arial" w:hAnsi="Arial" w:cs="Arial"/>
          <w:b/>
        </w:rPr>
        <w:t xml:space="preserve"> long-term letrozole treatment</w:t>
      </w:r>
    </w:p>
    <w:p w14:paraId="3F2AEA1D" w14:textId="77777777" w:rsidR="004C1792" w:rsidRPr="009855AE" w:rsidRDefault="00450718" w:rsidP="003A6900">
      <w:pPr>
        <w:spacing w:before="120" w:after="120" w:line="240" w:lineRule="auto"/>
        <w:jc w:val="both"/>
        <w:rPr>
          <w:rFonts w:ascii="Arial" w:hAnsi="Arial" w:cs="Arial"/>
        </w:rPr>
      </w:pPr>
      <w:del w:id="121" w:author="Dominic Pearce" w:date="2017-11-13T14:44:00Z">
        <w:r w:rsidRPr="009855AE" w:rsidDel="00D4217F">
          <w:rPr>
            <w:rFonts w:ascii="Arial" w:hAnsi="Arial" w:cs="Arial"/>
          </w:rPr>
          <w:delText>W</w:delText>
        </w:r>
        <w:r w:rsidR="00D43348" w:rsidRPr="009855AE" w:rsidDel="00D4217F">
          <w:rPr>
            <w:rFonts w:ascii="Arial" w:hAnsi="Arial" w:cs="Arial"/>
          </w:rPr>
          <w:delText xml:space="preserve">e performed unsupervised analysis to see whether </w:delText>
        </w:r>
        <w:r w:rsidR="005173A2" w:rsidRPr="009855AE" w:rsidDel="00D4217F">
          <w:rPr>
            <w:rFonts w:ascii="Arial" w:hAnsi="Arial" w:cs="Arial"/>
          </w:rPr>
          <w:delText xml:space="preserve">samples will be </w:delText>
        </w:r>
        <w:r w:rsidR="00D43348" w:rsidRPr="009855AE" w:rsidDel="00D4217F">
          <w:rPr>
            <w:rFonts w:ascii="Arial" w:hAnsi="Arial" w:cs="Arial"/>
          </w:rPr>
          <w:delText>separate</w:delText>
        </w:r>
        <w:r w:rsidR="005173A2" w:rsidRPr="009855AE" w:rsidDel="00D4217F">
          <w:rPr>
            <w:rFonts w:ascii="Arial" w:hAnsi="Arial" w:cs="Arial"/>
          </w:rPr>
          <w:delText xml:space="preserve">d </w:delText>
        </w:r>
        <w:r w:rsidR="00D43348" w:rsidRPr="009855AE" w:rsidDel="00D4217F">
          <w:rPr>
            <w:rFonts w:ascii="Arial" w:hAnsi="Arial" w:cs="Arial"/>
          </w:rPr>
          <w:delText xml:space="preserve">based on their response </w:delText>
        </w:r>
        <w:r w:rsidR="005173A2" w:rsidRPr="009855AE" w:rsidDel="00D4217F">
          <w:rPr>
            <w:rFonts w:ascii="Arial" w:hAnsi="Arial" w:cs="Arial"/>
          </w:rPr>
          <w:delText>class</w:delText>
        </w:r>
        <w:r w:rsidR="00D43348" w:rsidRPr="009855AE" w:rsidDel="00D4217F">
          <w:rPr>
            <w:rFonts w:ascii="Arial" w:hAnsi="Arial" w:cs="Arial"/>
          </w:rPr>
          <w:delText xml:space="preserve"> and</w:delText>
        </w:r>
        <w:r w:rsidR="005173A2" w:rsidRPr="009855AE" w:rsidDel="00D4217F">
          <w:rPr>
            <w:rFonts w:ascii="Arial" w:hAnsi="Arial" w:cs="Arial"/>
          </w:rPr>
          <w:delText>/or</w:delText>
        </w:r>
        <w:r w:rsidR="00D43348" w:rsidRPr="009855AE" w:rsidDel="00D4217F">
          <w:rPr>
            <w:rFonts w:ascii="Arial" w:hAnsi="Arial" w:cs="Arial"/>
          </w:rPr>
          <w:delText xml:space="preserve"> treatment</w:delText>
        </w:r>
        <w:r w:rsidR="005173A2" w:rsidRPr="009855AE" w:rsidDel="00D4217F">
          <w:rPr>
            <w:rFonts w:ascii="Arial" w:hAnsi="Arial" w:cs="Arial"/>
          </w:rPr>
          <w:delText xml:space="preserve"> duration</w:delText>
        </w:r>
        <w:r w:rsidR="00D43348" w:rsidRPr="009855AE" w:rsidDel="00D4217F">
          <w:rPr>
            <w:rFonts w:ascii="Arial" w:hAnsi="Arial" w:cs="Arial"/>
          </w:rPr>
          <w:delText xml:space="preserve">. </w:delText>
        </w:r>
        <w:r w:rsidR="00512060" w:rsidRPr="009855AE" w:rsidDel="00D4217F">
          <w:rPr>
            <w:rFonts w:ascii="Arial" w:hAnsi="Arial" w:cs="Arial"/>
          </w:rPr>
          <w:delText>M</w:delText>
        </w:r>
        <w:r w:rsidR="00931C38" w:rsidRPr="009855AE" w:rsidDel="00D4217F">
          <w:rPr>
            <w:rFonts w:ascii="Arial" w:hAnsi="Arial" w:cs="Arial"/>
          </w:rPr>
          <w:delText xml:space="preserve">ost variant 500 </w:delText>
        </w:r>
        <w:r w:rsidR="00FC140C" w:rsidRPr="009855AE" w:rsidDel="00D4217F">
          <w:rPr>
            <w:rFonts w:ascii="Arial" w:hAnsi="Arial" w:cs="Arial"/>
          </w:rPr>
          <w:delText xml:space="preserve">(mv500) </w:delText>
        </w:r>
        <w:r w:rsidR="00931C38" w:rsidRPr="009855AE" w:rsidDel="00D4217F">
          <w:rPr>
            <w:rFonts w:ascii="Arial" w:hAnsi="Arial" w:cs="Arial"/>
          </w:rPr>
          <w:delText>genes were used for u</w:delText>
        </w:r>
        <w:r w:rsidR="00D43348" w:rsidRPr="009855AE" w:rsidDel="00D4217F">
          <w:rPr>
            <w:rFonts w:ascii="Arial" w:hAnsi="Arial" w:cs="Arial"/>
          </w:rPr>
          <w:delText xml:space="preserve">nsupervised clustering of </w:delText>
        </w:r>
        <w:r w:rsidR="00931C38" w:rsidRPr="009855AE" w:rsidDel="00D4217F">
          <w:rPr>
            <w:rFonts w:ascii="Arial" w:hAnsi="Arial" w:cs="Arial"/>
          </w:rPr>
          <w:delText>gene</w:delText>
        </w:r>
        <w:r w:rsidR="00D43348" w:rsidRPr="009855AE" w:rsidDel="00D4217F">
          <w:rPr>
            <w:rFonts w:ascii="Arial" w:hAnsi="Arial" w:cs="Arial"/>
          </w:rPr>
          <w:delText xml:space="preserve"> </w:delText>
        </w:r>
        <w:r w:rsidR="00E04E67" w:rsidRPr="009855AE" w:rsidDel="00D4217F">
          <w:rPr>
            <w:rFonts w:ascii="Arial" w:hAnsi="Arial" w:cs="Arial"/>
          </w:rPr>
          <w:delText xml:space="preserve">expression. </w:delText>
        </w:r>
        <w:r w:rsidR="006B0FA6" w:rsidRPr="009855AE" w:rsidDel="00D4217F">
          <w:rPr>
            <w:rFonts w:ascii="Arial" w:hAnsi="Arial" w:cs="Arial"/>
          </w:rPr>
          <w:delText>Hierarchical dendrograms</w:delText>
        </w:r>
      </w:del>
      <w:ins w:id="122" w:author="Dominic Pearce" w:date="2017-11-13T14:44:00Z">
        <w:r w:rsidR="00D4217F">
          <w:rPr>
            <w:rFonts w:ascii="Arial" w:hAnsi="Arial" w:cs="Arial"/>
          </w:rPr>
          <w:t>Unsupervised hierarchical clustering</w:t>
        </w:r>
      </w:ins>
      <w:ins w:id="123" w:author="Dominic Pearce" w:date="2017-11-13T14:47:00Z">
        <w:r w:rsidR="00D4217F">
          <w:rPr>
            <w:rFonts w:ascii="Arial" w:hAnsi="Arial" w:cs="Arial"/>
          </w:rPr>
          <w:t xml:space="preserve"> of all samples</w:t>
        </w:r>
      </w:ins>
      <w:ins w:id="124" w:author="Dominic Pearce" w:date="2017-11-13T14:44:00Z">
        <w:r w:rsidR="00D4217F">
          <w:rPr>
            <w:rFonts w:ascii="Arial" w:hAnsi="Arial" w:cs="Arial"/>
          </w:rPr>
          <w:t xml:space="preserve"> using the most variant 500 genes</w:t>
        </w:r>
      </w:ins>
      <w:ins w:id="125" w:author="Dominic Pearce" w:date="2017-11-13T14:47:00Z">
        <w:r w:rsidR="00D4217F">
          <w:rPr>
            <w:rFonts w:ascii="Arial" w:hAnsi="Arial" w:cs="Arial"/>
          </w:rPr>
          <w:t xml:space="preserve"> </w:t>
        </w:r>
      </w:ins>
      <w:del w:id="126" w:author="Dominic Pearce" w:date="2017-11-13T14:45:00Z">
        <w:r w:rsidR="006B0FA6" w:rsidRPr="009855AE" w:rsidDel="00D4217F">
          <w:rPr>
            <w:rFonts w:ascii="Arial" w:hAnsi="Arial" w:cs="Arial"/>
          </w:rPr>
          <w:delText xml:space="preserve"> </w:delText>
        </w:r>
        <w:r w:rsidR="00931C38" w:rsidRPr="009855AE" w:rsidDel="00D4217F">
          <w:rPr>
            <w:rFonts w:ascii="Arial" w:hAnsi="Arial" w:cs="Arial"/>
          </w:rPr>
          <w:delText>in</w:delText>
        </w:r>
        <w:r w:rsidR="00E04E67" w:rsidRPr="009855AE" w:rsidDel="00D4217F">
          <w:rPr>
            <w:rFonts w:ascii="Arial" w:hAnsi="Arial" w:cs="Arial"/>
          </w:rPr>
          <w:delText xml:space="preserve"> </w:delText>
        </w:r>
      </w:del>
      <w:del w:id="127" w:author="Dominic Pearce" w:date="2017-11-13T14:47:00Z">
        <w:r w:rsidR="00E04E67" w:rsidRPr="009855AE" w:rsidDel="00D4217F">
          <w:rPr>
            <w:rFonts w:ascii="Arial" w:hAnsi="Arial" w:cs="Arial"/>
            <w:b/>
          </w:rPr>
          <w:delText>Fig. 2A</w:delText>
        </w:r>
        <w:r w:rsidR="00E04E67" w:rsidRPr="009855AE" w:rsidDel="00D4217F">
          <w:rPr>
            <w:rFonts w:ascii="Arial" w:hAnsi="Arial" w:cs="Arial"/>
          </w:rPr>
          <w:delText xml:space="preserve"> </w:delText>
        </w:r>
      </w:del>
      <w:del w:id="128" w:author="Dominic Pearce" w:date="2017-11-13T14:45:00Z">
        <w:r w:rsidR="00931C38" w:rsidRPr="009855AE" w:rsidDel="00D4217F">
          <w:rPr>
            <w:rFonts w:ascii="Arial" w:hAnsi="Arial" w:cs="Arial"/>
          </w:rPr>
          <w:delText xml:space="preserve">show </w:delText>
        </w:r>
      </w:del>
      <w:ins w:id="129" w:author="Dominic Pearce" w:date="2017-11-13T14:45:00Z">
        <w:r w:rsidR="00D4217F">
          <w:rPr>
            <w:rFonts w:ascii="Arial" w:hAnsi="Arial" w:cs="Arial"/>
          </w:rPr>
          <w:t xml:space="preserve">revealed </w:t>
        </w:r>
      </w:ins>
      <w:del w:id="130" w:author="Dominic Pearce" w:date="2017-11-13T14:45:00Z">
        <w:r w:rsidR="00931C38" w:rsidRPr="009855AE" w:rsidDel="00D4217F">
          <w:rPr>
            <w:rFonts w:ascii="Arial" w:hAnsi="Arial" w:cs="Arial"/>
          </w:rPr>
          <w:delText xml:space="preserve">that </w:delText>
        </w:r>
        <w:r w:rsidR="00D43348" w:rsidRPr="009855AE" w:rsidDel="00D4217F">
          <w:rPr>
            <w:rFonts w:ascii="Arial" w:hAnsi="Arial" w:cs="Arial"/>
          </w:rPr>
          <w:delText>samples</w:delText>
        </w:r>
        <w:r w:rsidR="00931C38" w:rsidRPr="009855AE" w:rsidDel="00D4217F">
          <w:rPr>
            <w:rFonts w:ascii="Arial" w:hAnsi="Arial" w:cs="Arial"/>
          </w:rPr>
          <w:delText xml:space="preserve"> cluster</w:delText>
        </w:r>
        <w:r w:rsidR="00D43348" w:rsidRPr="009855AE" w:rsidDel="00D4217F">
          <w:rPr>
            <w:rFonts w:ascii="Arial" w:hAnsi="Arial" w:cs="Arial"/>
          </w:rPr>
          <w:delText xml:space="preserve"> into </w:delText>
        </w:r>
      </w:del>
      <w:del w:id="131" w:author="Dominic Pearce" w:date="2017-11-13T14:46:00Z">
        <w:r w:rsidR="00D27E35" w:rsidRPr="009855AE" w:rsidDel="00D4217F">
          <w:rPr>
            <w:rFonts w:ascii="Arial" w:hAnsi="Arial" w:cs="Arial"/>
          </w:rPr>
          <w:delText>two</w:delText>
        </w:r>
        <w:r w:rsidR="00D43348" w:rsidRPr="009855AE" w:rsidDel="00D4217F">
          <w:rPr>
            <w:rFonts w:ascii="Arial" w:hAnsi="Arial" w:cs="Arial"/>
          </w:rPr>
          <w:delText xml:space="preserve"> </w:delText>
        </w:r>
        <w:r w:rsidR="00931C38" w:rsidRPr="009855AE" w:rsidDel="00D4217F">
          <w:rPr>
            <w:rFonts w:ascii="Arial" w:hAnsi="Arial" w:cs="Arial"/>
          </w:rPr>
          <w:delText xml:space="preserve">main </w:delText>
        </w:r>
        <w:r w:rsidR="00D43348" w:rsidRPr="009855AE" w:rsidDel="00D4217F">
          <w:rPr>
            <w:rFonts w:ascii="Arial" w:hAnsi="Arial" w:cs="Arial"/>
          </w:rPr>
          <w:delText>subclasses</w:delText>
        </w:r>
        <w:r w:rsidR="00931C38" w:rsidRPr="009855AE" w:rsidDel="00D4217F">
          <w:rPr>
            <w:rFonts w:ascii="Arial" w:hAnsi="Arial" w:cs="Arial"/>
          </w:rPr>
          <w:delText xml:space="preserve"> forming </w:delText>
        </w:r>
        <w:r w:rsidR="00D43348" w:rsidRPr="009855AE" w:rsidDel="00D4217F">
          <w:rPr>
            <w:rFonts w:ascii="Arial" w:hAnsi="Arial" w:cs="Arial"/>
          </w:rPr>
          <w:delText>mixed clusters</w:delText>
        </w:r>
        <w:r w:rsidR="001821BF" w:rsidRPr="009855AE" w:rsidDel="00D4217F">
          <w:rPr>
            <w:rFonts w:ascii="Arial" w:hAnsi="Arial" w:cs="Arial"/>
          </w:rPr>
          <w:delText xml:space="preserve">, </w:delText>
        </w:r>
        <w:r w:rsidR="00931C38" w:rsidRPr="009855AE" w:rsidDel="00D4217F">
          <w:rPr>
            <w:rFonts w:ascii="Arial" w:hAnsi="Arial" w:cs="Arial"/>
          </w:rPr>
          <w:delText xml:space="preserve">resistant tumours </w:delText>
        </w:r>
        <w:r w:rsidR="006C3D1B" w:rsidRPr="009855AE" w:rsidDel="00D4217F">
          <w:rPr>
            <w:rFonts w:ascii="Arial" w:hAnsi="Arial" w:cs="Arial"/>
          </w:rPr>
          <w:delText xml:space="preserve">being </w:delText>
        </w:r>
        <w:r w:rsidR="00931C38" w:rsidRPr="009855AE" w:rsidDel="00D4217F">
          <w:rPr>
            <w:rFonts w:ascii="Arial" w:hAnsi="Arial" w:cs="Arial"/>
          </w:rPr>
          <w:delText>spread among dormant patients</w:delText>
        </w:r>
      </w:del>
      <w:ins w:id="132" w:author="Dominic Pearce" w:date="2017-11-13T14:46:00Z">
        <w:r w:rsidR="00D4217F">
          <w:rPr>
            <w:rFonts w:ascii="Arial" w:hAnsi="Arial" w:cs="Arial"/>
          </w:rPr>
          <w:t>no clear distinctions between dormant and resistant samples</w:t>
        </w:r>
      </w:ins>
      <w:ins w:id="133" w:author="Dominic Pearce" w:date="2017-11-13T14:47:00Z">
        <w:r w:rsidR="00D4217F">
          <w:rPr>
            <w:rFonts w:ascii="Arial" w:hAnsi="Arial" w:cs="Arial"/>
          </w:rPr>
          <w:t xml:space="preserve"> </w:t>
        </w:r>
        <w:r w:rsidR="00D4217F">
          <w:rPr>
            <w:rFonts w:ascii="Arial" w:hAnsi="Arial" w:cs="Arial"/>
          </w:rPr>
          <w:t>(</w:t>
        </w:r>
        <w:r w:rsidR="00D4217F" w:rsidRPr="009855AE">
          <w:rPr>
            <w:rFonts w:ascii="Arial" w:hAnsi="Arial" w:cs="Arial"/>
            <w:b/>
          </w:rPr>
          <w:t>Fig. 2A</w:t>
        </w:r>
        <w:r w:rsidR="00D4217F">
          <w:rPr>
            <w:rFonts w:ascii="Arial" w:hAnsi="Arial" w:cs="Arial"/>
            <w:b/>
          </w:rPr>
          <w:t>)</w:t>
        </w:r>
      </w:ins>
      <w:r w:rsidR="00931C38" w:rsidRPr="009855AE">
        <w:rPr>
          <w:rFonts w:ascii="Arial" w:hAnsi="Arial" w:cs="Arial"/>
        </w:rPr>
        <w:t xml:space="preserve">. </w:t>
      </w:r>
      <w:r w:rsidR="00E327F8">
        <w:rPr>
          <w:rFonts w:ascii="Arial" w:hAnsi="Arial" w:cs="Arial"/>
        </w:rPr>
        <w:t xml:space="preserve">However, </w:t>
      </w:r>
      <w:ins w:id="134" w:author="Dominic Pearce" w:date="2017-11-13T14:47:00Z">
        <w:r w:rsidR="00D4217F">
          <w:rPr>
            <w:rFonts w:ascii="Arial" w:hAnsi="Arial" w:cs="Arial"/>
          </w:rPr>
          <w:t xml:space="preserve">when considering only </w:t>
        </w:r>
      </w:ins>
      <w:r w:rsidR="00E327F8">
        <w:rPr>
          <w:rFonts w:ascii="Arial" w:hAnsi="Arial" w:cs="Arial"/>
        </w:rPr>
        <w:t xml:space="preserve">long-term </w:t>
      </w:r>
      <w:del w:id="135" w:author="Dominic Pearce" w:date="2017-11-13T14:47:00Z">
        <w:r w:rsidR="00E327F8" w:rsidDel="00D4217F">
          <w:rPr>
            <w:rFonts w:ascii="Arial" w:hAnsi="Arial" w:cs="Arial"/>
          </w:rPr>
          <w:delText xml:space="preserve">treatment </w:delText>
        </w:r>
      </w:del>
      <w:r w:rsidR="00E327F8">
        <w:rPr>
          <w:rFonts w:ascii="Arial" w:hAnsi="Arial" w:cs="Arial"/>
        </w:rPr>
        <w:t xml:space="preserve">samples </w:t>
      </w:r>
      <w:ins w:id="136" w:author="Dominic Pearce" w:date="2017-11-13T14:48:00Z">
        <w:r w:rsidR="00D4217F">
          <w:rPr>
            <w:rFonts w:ascii="Arial" w:hAnsi="Arial" w:cs="Arial"/>
          </w:rPr>
          <w:t xml:space="preserve">dormant/resistant </w:t>
        </w:r>
      </w:ins>
      <w:r w:rsidR="00E327F8">
        <w:rPr>
          <w:rFonts w:ascii="Arial" w:hAnsi="Arial" w:cs="Arial"/>
        </w:rPr>
        <w:t>cluster</w:t>
      </w:r>
      <w:ins w:id="137" w:author="Dominic Pearce" w:date="2017-11-13T14:48:00Z">
        <w:r w:rsidR="00D4217F">
          <w:rPr>
            <w:rFonts w:ascii="Arial" w:hAnsi="Arial" w:cs="Arial"/>
          </w:rPr>
          <w:t>ing</w:t>
        </w:r>
      </w:ins>
      <w:del w:id="138" w:author="Dominic Pearce" w:date="2017-11-13T14:48:00Z">
        <w:r w:rsidR="00E327F8" w:rsidDel="00D4217F">
          <w:rPr>
            <w:rFonts w:ascii="Arial" w:hAnsi="Arial" w:cs="Arial"/>
          </w:rPr>
          <w:delText>ed</w:delText>
        </w:r>
      </w:del>
      <w:r w:rsidR="00E327F8">
        <w:rPr>
          <w:rFonts w:ascii="Arial" w:hAnsi="Arial" w:cs="Arial"/>
        </w:rPr>
        <w:t xml:space="preserve"> </w:t>
      </w:r>
      <w:del w:id="139" w:author="Dominic Pearce" w:date="2017-11-13T14:48:00Z">
        <w:r w:rsidR="00E327F8" w:rsidDel="00D4217F">
          <w:rPr>
            <w:rFonts w:ascii="Arial" w:hAnsi="Arial" w:cs="Arial"/>
          </w:rPr>
          <w:delText>together and t</w:delText>
        </w:r>
        <w:r w:rsidR="00E327F8" w:rsidRPr="009855AE" w:rsidDel="00D4217F">
          <w:rPr>
            <w:rFonts w:ascii="Arial" w:hAnsi="Arial" w:cs="Arial"/>
          </w:rPr>
          <w:delText xml:space="preserve">he separation </w:delText>
        </w:r>
      </w:del>
      <w:r w:rsidR="00E327F8" w:rsidRPr="009855AE">
        <w:rPr>
          <w:rFonts w:ascii="Arial" w:hAnsi="Arial" w:cs="Arial"/>
        </w:rPr>
        <w:t>improved</w:t>
      </w:r>
      <w:ins w:id="140" w:author="Dominic Pearce" w:date="2017-11-13T14:54:00Z">
        <w:r w:rsidR="00CF3372">
          <w:rPr>
            <w:rFonts w:ascii="Arial" w:hAnsi="Arial" w:cs="Arial"/>
          </w:rPr>
          <w:t>,</w:t>
        </w:r>
      </w:ins>
      <w:r w:rsidR="00E327F8" w:rsidRPr="009855AE">
        <w:rPr>
          <w:rFonts w:ascii="Arial" w:hAnsi="Arial" w:cs="Arial"/>
        </w:rPr>
        <w:t xml:space="preserve"> </w:t>
      </w:r>
      <w:commentRangeStart w:id="141"/>
      <w:del w:id="142" w:author="Dominic Pearce" w:date="2017-11-13T14:54:00Z">
        <w:r w:rsidR="00E327F8" w:rsidDel="00CF3372">
          <w:rPr>
            <w:rFonts w:ascii="Arial" w:hAnsi="Arial" w:cs="Arial"/>
          </w:rPr>
          <w:delText>w</w:delText>
        </w:r>
        <w:r w:rsidR="00E327F8" w:rsidRPr="009855AE" w:rsidDel="00CF3372">
          <w:rPr>
            <w:rFonts w:ascii="Arial" w:hAnsi="Arial" w:cs="Arial"/>
          </w:rPr>
          <w:delText xml:space="preserve">ith </w:delText>
        </w:r>
        <w:r w:rsidR="00E327F8" w:rsidDel="00CF3372">
          <w:rPr>
            <w:rFonts w:ascii="Arial" w:hAnsi="Arial" w:cs="Arial"/>
          </w:rPr>
          <w:delText xml:space="preserve">the </w:delText>
        </w:r>
        <w:r w:rsidR="00E327F8" w:rsidRPr="009855AE" w:rsidDel="00CF3372">
          <w:rPr>
            <w:rFonts w:ascii="Arial" w:hAnsi="Arial" w:cs="Arial"/>
          </w:rPr>
          <w:delText xml:space="preserve">use of only </w:delText>
        </w:r>
        <w:r w:rsidR="00E327F8" w:rsidRPr="009855AE" w:rsidDel="00CF3372">
          <w:rPr>
            <w:rFonts w:ascii="Arial" w:hAnsi="Arial" w:cs="Arial"/>
          </w:rPr>
          <w:lastRenderedPageBreak/>
          <w:delText xml:space="preserve">long-term treated samples for most variant feature selection and clustering </w:delText>
        </w:r>
      </w:del>
      <w:r w:rsidR="004B7538" w:rsidRPr="009855AE">
        <w:rPr>
          <w:rFonts w:ascii="Arial" w:hAnsi="Arial" w:cs="Arial"/>
        </w:rPr>
        <w:t xml:space="preserve">where two clusters </w:t>
      </w:r>
      <w:r w:rsidR="005056AB" w:rsidRPr="009855AE">
        <w:rPr>
          <w:rFonts w:ascii="Arial" w:hAnsi="Arial" w:cs="Arial"/>
        </w:rPr>
        <w:t xml:space="preserve">with different percentage of </w:t>
      </w:r>
      <w:r w:rsidR="004B7538" w:rsidRPr="009855AE">
        <w:rPr>
          <w:rFonts w:ascii="Arial" w:hAnsi="Arial" w:cs="Arial"/>
        </w:rPr>
        <w:t xml:space="preserve">resistant </w:t>
      </w:r>
      <w:r w:rsidR="005056AB" w:rsidRPr="009855AE">
        <w:rPr>
          <w:rFonts w:ascii="Arial" w:hAnsi="Arial" w:cs="Arial"/>
        </w:rPr>
        <w:t>among dormant</w:t>
      </w:r>
      <w:r w:rsidR="004B7538" w:rsidRPr="009855AE">
        <w:rPr>
          <w:rFonts w:ascii="Arial" w:hAnsi="Arial" w:cs="Arial"/>
        </w:rPr>
        <w:t xml:space="preserve"> </w:t>
      </w:r>
      <w:r w:rsidR="005056AB" w:rsidRPr="009855AE">
        <w:rPr>
          <w:rFonts w:ascii="Arial" w:hAnsi="Arial" w:cs="Arial"/>
        </w:rPr>
        <w:t xml:space="preserve">samples (52% vs 21%) </w:t>
      </w:r>
      <w:r w:rsidR="004B7538" w:rsidRPr="009855AE">
        <w:rPr>
          <w:rFonts w:ascii="Arial" w:hAnsi="Arial" w:cs="Arial"/>
        </w:rPr>
        <w:t xml:space="preserve">were determined </w:t>
      </w:r>
      <w:commentRangeEnd w:id="141"/>
      <w:r w:rsidR="00CF3372">
        <w:rPr>
          <w:rStyle w:val="CommentReference"/>
        </w:rPr>
        <w:commentReference w:id="141"/>
      </w:r>
      <w:r w:rsidR="001821BF" w:rsidRPr="009855AE">
        <w:rPr>
          <w:rFonts w:ascii="Arial" w:hAnsi="Arial" w:cs="Arial"/>
        </w:rPr>
        <w:t>(</w:t>
      </w:r>
      <w:r w:rsidR="001821BF" w:rsidRPr="009855AE">
        <w:rPr>
          <w:rFonts w:ascii="Arial" w:hAnsi="Arial" w:cs="Arial"/>
          <w:b/>
        </w:rPr>
        <w:t>Fig. 2A</w:t>
      </w:r>
      <w:r w:rsidR="000E2384" w:rsidRPr="009855AE">
        <w:rPr>
          <w:rFonts w:ascii="Arial" w:hAnsi="Arial" w:cs="Arial"/>
          <w:b/>
        </w:rPr>
        <w:t xml:space="preserve">) </w:t>
      </w:r>
      <w:commentRangeStart w:id="143"/>
      <w:r w:rsidR="00E327F8">
        <w:rPr>
          <w:rFonts w:ascii="Arial" w:hAnsi="Arial" w:cs="Arial"/>
        </w:rPr>
        <w:t xml:space="preserve">suggesting that long-term </w:t>
      </w:r>
      <w:r w:rsidR="000E2384" w:rsidRPr="009855AE">
        <w:rPr>
          <w:rFonts w:ascii="Arial" w:hAnsi="Arial" w:cs="Arial"/>
        </w:rPr>
        <w:t>treatment</w:t>
      </w:r>
      <w:r w:rsidR="00E327F8">
        <w:rPr>
          <w:rFonts w:ascii="Arial" w:hAnsi="Arial" w:cs="Arial"/>
        </w:rPr>
        <w:t xml:space="preserve"> induces </w:t>
      </w:r>
      <w:r w:rsidR="0022538E">
        <w:rPr>
          <w:rFonts w:ascii="Arial" w:hAnsi="Arial" w:cs="Arial"/>
        </w:rPr>
        <w:t>expression</w:t>
      </w:r>
      <w:del w:id="144" w:author="Dominic Pearce" w:date="2017-11-13T14:57:00Z">
        <w:r w:rsidR="0022538E" w:rsidDel="00CF3372">
          <w:rPr>
            <w:rFonts w:ascii="Arial" w:hAnsi="Arial" w:cs="Arial"/>
          </w:rPr>
          <w:delText>al</w:delText>
        </w:r>
      </w:del>
      <w:r w:rsidR="0022538E">
        <w:rPr>
          <w:rFonts w:ascii="Arial" w:hAnsi="Arial" w:cs="Arial"/>
        </w:rPr>
        <w:t xml:space="preserve"> </w:t>
      </w:r>
      <w:r w:rsidR="00E327F8">
        <w:rPr>
          <w:rFonts w:ascii="Arial" w:hAnsi="Arial" w:cs="Arial"/>
        </w:rPr>
        <w:t>changes</w:t>
      </w:r>
      <w:commentRangeEnd w:id="143"/>
      <w:r w:rsidR="00CF3372">
        <w:rPr>
          <w:rStyle w:val="CommentReference"/>
        </w:rPr>
        <w:commentReference w:id="143"/>
      </w:r>
      <w:r w:rsidR="00E327F8">
        <w:rPr>
          <w:rFonts w:ascii="Arial" w:hAnsi="Arial" w:cs="Arial"/>
        </w:rPr>
        <w:t xml:space="preserve">. </w:t>
      </w:r>
    </w:p>
    <w:p w14:paraId="6C643100" w14:textId="77777777" w:rsidR="005173A2" w:rsidRPr="009855AE" w:rsidRDefault="000E2384" w:rsidP="003A6900">
      <w:pPr>
        <w:spacing w:before="120" w:after="120" w:line="240" w:lineRule="auto"/>
        <w:jc w:val="both"/>
        <w:rPr>
          <w:rFonts w:ascii="Arial" w:hAnsi="Arial" w:cs="Arial"/>
        </w:rPr>
      </w:pPr>
      <w:commentRangeStart w:id="145"/>
      <w:r w:rsidRPr="009855AE">
        <w:rPr>
          <w:rFonts w:ascii="Arial" w:hAnsi="Arial" w:cs="Arial"/>
        </w:rPr>
        <w:t xml:space="preserve">In order to determine whether samples varied over time </w:t>
      </w:r>
      <w:r w:rsidR="00931C38" w:rsidRPr="009855AE">
        <w:rPr>
          <w:rFonts w:ascii="Arial" w:hAnsi="Arial" w:cs="Arial"/>
        </w:rPr>
        <w:t>under treatment</w:t>
      </w:r>
      <w:r w:rsidRPr="009855AE">
        <w:rPr>
          <w:rFonts w:ascii="Arial" w:hAnsi="Arial" w:cs="Arial"/>
        </w:rPr>
        <w:t>, we utilised</w:t>
      </w:r>
      <w:r w:rsidR="00D75FD5" w:rsidRPr="009855AE">
        <w:rPr>
          <w:rFonts w:ascii="Arial" w:hAnsi="Arial" w:cs="Arial"/>
        </w:rPr>
        <w:t xml:space="preserve"> multidimensional scaling (</w:t>
      </w:r>
      <w:r w:rsidR="00720223" w:rsidRPr="009855AE">
        <w:rPr>
          <w:rFonts w:ascii="Arial" w:hAnsi="Arial" w:cs="Arial"/>
        </w:rPr>
        <w:t>MDS</w:t>
      </w:r>
      <w:r w:rsidR="00D75FD5" w:rsidRPr="009855AE">
        <w:rPr>
          <w:rFonts w:ascii="Arial" w:hAnsi="Arial" w:cs="Arial"/>
        </w:rPr>
        <w:t>)</w:t>
      </w:r>
      <w:r w:rsidR="00720223" w:rsidRPr="009855AE">
        <w:rPr>
          <w:rFonts w:ascii="Arial" w:hAnsi="Arial" w:cs="Arial"/>
        </w:rPr>
        <w:t xml:space="preserve"> analysis with </w:t>
      </w:r>
      <w:r w:rsidR="00512060" w:rsidRPr="009855AE">
        <w:rPr>
          <w:rFonts w:ascii="Arial" w:hAnsi="Arial" w:cs="Arial"/>
        </w:rPr>
        <w:t>mv500 features</w:t>
      </w:r>
      <w:r w:rsidR="00931C38" w:rsidRPr="009855AE">
        <w:rPr>
          <w:rFonts w:ascii="Arial" w:hAnsi="Arial" w:cs="Arial"/>
        </w:rPr>
        <w:t xml:space="preserve">. </w:t>
      </w:r>
      <w:r w:rsidR="00D75FD5" w:rsidRPr="009855AE">
        <w:rPr>
          <w:rFonts w:ascii="Arial" w:hAnsi="Arial" w:cs="Arial"/>
        </w:rPr>
        <w:t xml:space="preserve">MDS plot showed a significant (P&lt;0.001) shift from left to right after long-term treatment. </w:t>
      </w:r>
      <w:r w:rsidR="00CC6FC5" w:rsidRPr="009855AE">
        <w:rPr>
          <w:rFonts w:ascii="Arial" w:hAnsi="Arial" w:cs="Arial"/>
        </w:rPr>
        <w:t xml:space="preserve">This trend was </w:t>
      </w:r>
      <w:r w:rsidR="00D75FD5" w:rsidRPr="009855AE">
        <w:rPr>
          <w:rFonts w:ascii="Arial" w:hAnsi="Arial" w:cs="Arial"/>
        </w:rPr>
        <w:t xml:space="preserve">significant </w:t>
      </w:r>
      <w:r w:rsidR="004C1792" w:rsidRPr="009855AE">
        <w:rPr>
          <w:rFonts w:ascii="Arial" w:hAnsi="Arial" w:cs="Arial"/>
        </w:rPr>
        <w:t xml:space="preserve">(P&lt;0.001) </w:t>
      </w:r>
      <w:r w:rsidR="00D75FD5" w:rsidRPr="009855AE">
        <w:rPr>
          <w:rFonts w:ascii="Arial" w:hAnsi="Arial" w:cs="Arial"/>
        </w:rPr>
        <w:t>for dormant but not for resistant samples (</w:t>
      </w:r>
      <w:r w:rsidR="00D75FD5" w:rsidRPr="009855AE">
        <w:rPr>
          <w:rFonts w:ascii="Arial" w:hAnsi="Arial" w:cs="Arial"/>
          <w:b/>
        </w:rPr>
        <w:t>Fig. 2B</w:t>
      </w:r>
      <w:r w:rsidR="00D75FD5" w:rsidRPr="009855AE">
        <w:rPr>
          <w:rFonts w:ascii="Arial" w:hAnsi="Arial" w:cs="Arial"/>
        </w:rPr>
        <w:t>)</w:t>
      </w:r>
      <w:r w:rsidR="00CC6FC5" w:rsidRPr="009855AE">
        <w:rPr>
          <w:rFonts w:ascii="Arial" w:hAnsi="Arial" w:cs="Arial"/>
        </w:rPr>
        <w:t xml:space="preserve"> showing that dormant</w:t>
      </w:r>
      <w:r w:rsidR="007F3851">
        <w:rPr>
          <w:rFonts w:ascii="Arial" w:hAnsi="Arial" w:cs="Arial"/>
        </w:rPr>
        <w:t xml:space="preserve"> and resistant patients respond</w:t>
      </w:r>
      <w:r w:rsidR="00CC6FC5" w:rsidRPr="009855AE">
        <w:rPr>
          <w:rFonts w:ascii="Arial" w:hAnsi="Arial" w:cs="Arial"/>
        </w:rPr>
        <w:t xml:space="preserve"> to treatment differently. </w:t>
      </w:r>
      <w:commentRangeEnd w:id="145"/>
      <w:r w:rsidR="00CF3372">
        <w:rPr>
          <w:rStyle w:val="CommentReference"/>
        </w:rPr>
        <w:commentReference w:id="145"/>
      </w:r>
    </w:p>
    <w:p w14:paraId="5AB8BE5D" w14:textId="77777777" w:rsidR="006B0FA6" w:rsidRPr="009855AE" w:rsidRDefault="00982E44" w:rsidP="003A6900">
      <w:pPr>
        <w:spacing w:before="120" w:after="120" w:line="240" w:lineRule="auto"/>
        <w:jc w:val="both"/>
        <w:rPr>
          <w:rFonts w:ascii="Arial" w:hAnsi="Arial" w:cs="Arial"/>
        </w:rPr>
      </w:pPr>
      <w:commentRangeStart w:id="146"/>
      <w:del w:id="147" w:author="Dominic Pearce" w:date="2017-11-13T15:05:00Z">
        <w:r w:rsidRPr="009855AE" w:rsidDel="00DD666B">
          <w:rPr>
            <w:rFonts w:ascii="Arial" w:hAnsi="Arial" w:cs="Arial"/>
          </w:rPr>
          <w:delText>Also, i</w:delText>
        </w:r>
        <w:r w:rsidR="005173A2" w:rsidRPr="009855AE" w:rsidDel="00DD666B">
          <w:rPr>
            <w:rFonts w:ascii="Arial" w:hAnsi="Arial" w:cs="Arial"/>
          </w:rPr>
          <w:delText>nterpatient (between patients) and intra-patient (comparison of samples from the same patient) Pearson correlation coefficients were calculated</w:delText>
        </w:r>
        <w:r w:rsidR="000E2384" w:rsidRPr="009855AE" w:rsidDel="00DD666B">
          <w:rPr>
            <w:rFonts w:ascii="Arial" w:hAnsi="Arial" w:cs="Arial"/>
          </w:rPr>
          <w:delText xml:space="preserve"> to determine variability</w:delText>
        </w:r>
        <w:r w:rsidR="005173A2" w:rsidRPr="009855AE" w:rsidDel="00DD666B">
          <w:rPr>
            <w:rFonts w:ascii="Arial" w:hAnsi="Arial" w:cs="Arial"/>
          </w:rPr>
          <w:delText xml:space="preserve">. </w:delText>
        </w:r>
      </w:del>
      <w:r w:rsidR="005173A2" w:rsidRPr="009855AE">
        <w:rPr>
          <w:rFonts w:ascii="Arial" w:hAnsi="Arial" w:cs="Arial"/>
        </w:rPr>
        <w:t xml:space="preserve">Interpatient correlation coefficients were </w:t>
      </w:r>
      <w:r w:rsidRPr="009855AE">
        <w:rPr>
          <w:rFonts w:ascii="Arial" w:hAnsi="Arial" w:cs="Arial"/>
        </w:rPr>
        <w:t>similar</w:t>
      </w:r>
      <w:r w:rsidR="005173A2" w:rsidRPr="009855AE">
        <w:rPr>
          <w:rFonts w:ascii="Arial" w:hAnsi="Arial" w:cs="Arial"/>
        </w:rPr>
        <w:t xml:space="preserve"> at each time point and was not different between response classes (</w:t>
      </w:r>
      <w:r w:rsidR="007F3851" w:rsidRPr="007F3851">
        <w:rPr>
          <w:rFonts w:ascii="Arial" w:hAnsi="Arial" w:cs="Arial"/>
        </w:rPr>
        <w:t>not shown</w:t>
      </w:r>
      <w:r w:rsidR="005173A2" w:rsidRPr="009855AE">
        <w:rPr>
          <w:rFonts w:ascii="Arial" w:hAnsi="Arial" w:cs="Arial"/>
        </w:rPr>
        <w:t xml:space="preserve">). </w:t>
      </w:r>
      <w:commentRangeEnd w:id="146"/>
      <w:r w:rsidR="00DA7A55">
        <w:rPr>
          <w:rStyle w:val="CommentReference"/>
        </w:rPr>
        <w:commentReference w:id="146"/>
      </w:r>
      <w:r w:rsidR="005173A2" w:rsidRPr="009855AE">
        <w:rPr>
          <w:rFonts w:ascii="Arial" w:hAnsi="Arial" w:cs="Arial"/>
        </w:rPr>
        <w:t xml:space="preserve">Long-term treated samples were significantly </w:t>
      </w:r>
      <w:r w:rsidR="005173A2" w:rsidRPr="00033F01">
        <w:rPr>
          <w:rFonts w:ascii="Arial" w:hAnsi="Arial" w:cs="Arial"/>
          <w:highlight w:val="yellow"/>
        </w:rPr>
        <w:t>(P=0.01</w:t>
      </w:r>
      <w:r w:rsidR="005173A2" w:rsidRPr="009855AE">
        <w:rPr>
          <w:rFonts w:ascii="Arial" w:hAnsi="Arial" w:cs="Arial"/>
        </w:rPr>
        <w:t xml:space="preserve">, Wilcoxon) less correlated with pre-treatment samples (median=0.89, range=0.74-0.95) compared to correlation between early-on and pre-treatment samples (median=0.91, range=0.84-0.95). The decrease in correlation over time was significant </w:t>
      </w:r>
      <w:r w:rsidR="00125F33">
        <w:rPr>
          <w:rFonts w:ascii="Arial" w:hAnsi="Arial" w:cs="Arial"/>
        </w:rPr>
        <w:t>(</w:t>
      </w:r>
      <w:r w:rsidR="00125F33" w:rsidRPr="00125F33">
        <w:rPr>
          <w:rFonts w:ascii="Arial" w:hAnsi="Arial" w:cs="Arial"/>
          <w:highlight w:val="yellow"/>
        </w:rPr>
        <w:t>P….</w:t>
      </w:r>
      <w:r w:rsidR="00125F33">
        <w:rPr>
          <w:rFonts w:ascii="Arial" w:hAnsi="Arial" w:cs="Arial"/>
        </w:rPr>
        <w:t>)</w:t>
      </w:r>
      <w:r w:rsidR="00033F01">
        <w:rPr>
          <w:rFonts w:ascii="Arial" w:hAnsi="Arial" w:cs="Arial"/>
        </w:rPr>
        <w:t xml:space="preserve"> </w:t>
      </w:r>
      <w:r w:rsidR="005173A2" w:rsidRPr="009855AE">
        <w:rPr>
          <w:rFonts w:ascii="Arial" w:hAnsi="Arial" w:cs="Arial"/>
        </w:rPr>
        <w:t>for dormant but not for resistant patients (</w:t>
      </w:r>
      <w:r w:rsidR="005173A2" w:rsidRPr="009855AE">
        <w:rPr>
          <w:rFonts w:ascii="Arial" w:hAnsi="Arial" w:cs="Arial"/>
          <w:b/>
        </w:rPr>
        <w:t>Fig. 2C</w:t>
      </w:r>
      <w:r w:rsidR="005173A2" w:rsidRPr="009855AE">
        <w:rPr>
          <w:rFonts w:ascii="Arial" w:hAnsi="Arial" w:cs="Arial"/>
        </w:rPr>
        <w:t xml:space="preserve">). </w:t>
      </w:r>
    </w:p>
    <w:p w14:paraId="7C6BEF3E" w14:textId="05650688" w:rsidR="004C1792" w:rsidRPr="009855AE" w:rsidRDefault="004C1792" w:rsidP="003A6900">
      <w:pPr>
        <w:spacing w:before="120" w:after="120" w:line="240" w:lineRule="auto"/>
        <w:jc w:val="both"/>
        <w:rPr>
          <w:rFonts w:ascii="Arial" w:hAnsi="Arial" w:cs="Arial"/>
        </w:rPr>
      </w:pPr>
      <w:del w:id="148" w:author="Dominic Pearce" w:date="2017-11-13T16:50:00Z">
        <w:r w:rsidRPr="009855AE" w:rsidDel="003E5D42">
          <w:rPr>
            <w:rFonts w:ascii="Arial" w:hAnsi="Arial" w:cs="Arial"/>
          </w:rPr>
          <w:delText xml:space="preserve">As unsupervised approach </w:delText>
        </w:r>
      </w:del>
      <w:ins w:id="149" w:author="Dominic Pearce" w:date="2017-11-13T16:50:00Z">
        <w:r w:rsidR="003E5D42">
          <w:rPr>
            <w:rFonts w:ascii="Arial" w:hAnsi="Arial" w:cs="Arial"/>
          </w:rPr>
          <w:t>T</w:t>
        </w:r>
      </w:ins>
      <w:ins w:id="150" w:author="Dominic Pearce" w:date="2017-11-13T16:51:00Z">
        <w:r w:rsidR="003E5D42">
          <w:rPr>
            <w:rFonts w:ascii="Arial" w:hAnsi="Arial" w:cs="Arial"/>
          </w:rPr>
          <w:t>ogether, t</w:t>
        </w:r>
      </w:ins>
      <w:ins w:id="151" w:author="Dominic Pearce" w:date="2017-11-13T16:50:00Z">
        <w:r w:rsidR="003E5D42">
          <w:rPr>
            <w:rFonts w:ascii="Arial" w:hAnsi="Arial" w:cs="Arial"/>
          </w:rPr>
          <w:t xml:space="preserve">hese approaches demonstrate </w:t>
        </w:r>
      </w:ins>
      <w:del w:id="152" w:author="Dominic Pearce" w:date="2017-11-13T16:50:00Z">
        <w:r w:rsidRPr="009855AE" w:rsidDel="003E5D42">
          <w:rPr>
            <w:rFonts w:ascii="Arial" w:hAnsi="Arial" w:cs="Arial"/>
          </w:rPr>
          <w:delText xml:space="preserve">showed </w:delText>
        </w:r>
      </w:del>
      <w:r w:rsidRPr="009855AE">
        <w:rPr>
          <w:rFonts w:ascii="Arial" w:hAnsi="Arial" w:cs="Arial"/>
        </w:rPr>
        <w:t xml:space="preserve">that </w:t>
      </w:r>
      <w:ins w:id="153" w:author="Dominic Pearce" w:date="2017-11-13T16:49:00Z">
        <w:r w:rsidR="003E5D42">
          <w:rPr>
            <w:rFonts w:ascii="Arial" w:hAnsi="Arial" w:cs="Arial"/>
          </w:rPr>
          <w:t xml:space="preserve">the changes induced by </w:t>
        </w:r>
      </w:ins>
      <w:r w:rsidRPr="009855AE">
        <w:rPr>
          <w:rFonts w:ascii="Arial" w:hAnsi="Arial" w:cs="Arial"/>
        </w:rPr>
        <w:t xml:space="preserve">treatment </w:t>
      </w:r>
      <w:del w:id="154" w:author="Dominic Pearce" w:date="2017-11-13T16:50:00Z">
        <w:r w:rsidR="000E2384" w:rsidRPr="009855AE" w:rsidDel="003E5D42">
          <w:rPr>
            <w:rFonts w:ascii="Arial" w:hAnsi="Arial" w:cs="Arial"/>
          </w:rPr>
          <w:delText>does induce</w:delText>
        </w:r>
        <w:r w:rsidRPr="009855AE" w:rsidDel="003E5D42">
          <w:rPr>
            <w:rFonts w:ascii="Arial" w:hAnsi="Arial" w:cs="Arial"/>
          </w:rPr>
          <w:delText xml:space="preserve"> changes</w:delText>
        </w:r>
        <w:r w:rsidR="00982E44" w:rsidRPr="009855AE" w:rsidDel="003E5D42">
          <w:rPr>
            <w:rFonts w:ascii="Arial" w:hAnsi="Arial" w:cs="Arial"/>
          </w:rPr>
          <w:delText xml:space="preserve"> with more </w:delText>
        </w:r>
      </w:del>
      <w:ins w:id="155" w:author="Dominic Pearce" w:date="2017-11-13T16:50:00Z">
        <w:r w:rsidR="003E5D42">
          <w:rPr>
            <w:rFonts w:ascii="Arial" w:hAnsi="Arial" w:cs="Arial"/>
          </w:rPr>
          <w:t xml:space="preserve">were more </w:t>
        </w:r>
      </w:ins>
      <w:r w:rsidR="00982E44" w:rsidRPr="009855AE">
        <w:rPr>
          <w:rFonts w:ascii="Arial" w:hAnsi="Arial" w:cs="Arial"/>
        </w:rPr>
        <w:t xml:space="preserve">consistent </w:t>
      </w:r>
      <w:del w:id="156" w:author="Dominic Pearce" w:date="2017-11-13T16:50:00Z">
        <w:r w:rsidR="00982E44" w:rsidRPr="009855AE" w:rsidDel="003E5D42">
          <w:rPr>
            <w:rFonts w:ascii="Arial" w:hAnsi="Arial" w:cs="Arial"/>
          </w:rPr>
          <w:delText>changes</w:delText>
        </w:r>
        <w:r w:rsidR="000E2384" w:rsidRPr="009855AE" w:rsidDel="003E5D42">
          <w:rPr>
            <w:rFonts w:ascii="Arial" w:hAnsi="Arial" w:cs="Arial"/>
          </w:rPr>
          <w:delText xml:space="preserve"> </w:delText>
        </w:r>
      </w:del>
      <w:r w:rsidR="000E2384" w:rsidRPr="009855AE">
        <w:rPr>
          <w:rFonts w:ascii="Arial" w:hAnsi="Arial" w:cs="Arial"/>
        </w:rPr>
        <w:t>in dormant patients</w:t>
      </w:r>
      <w:del w:id="157" w:author="Dominic Pearce" w:date="2017-11-13T16:50:00Z">
        <w:r w:rsidRPr="009855AE" w:rsidDel="003E5D42">
          <w:rPr>
            <w:rFonts w:ascii="Arial" w:hAnsi="Arial" w:cs="Arial"/>
          </w:rPr>
          <w:delText>, we further investigated what changes over time using differential expression analysis</w:delText>
        </w:r>
      </w:del>
      <w:r w:rsidRPr="009855AE">
        <w:rPr>
          <w:rFonts w:ascii="Arial" w:hAnsi="Arial" w:cs="Arial"/>
        </w:rPr>
        <w:t xml:space="preserve">. </w:t>
      </w:r>
    </w:p>
    <w:p w14:paraId="53C60838" w14:textId="77777777" w:rsidR="001266AC" w:rsidRPr="009855AE" w:rsidRDefault="001266AC" w:rsidP="003A6900">
      <w:pPr>
        <w:spacing w:before="24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t>Changes in genes/pathways under long-term letrozole treatment</w:t>
      </w:r>
    </w:p>
    <w:p w14:paraId="6F363F5B" w14:textId="42101001" w:rsidR="00076FCB" w:rsidRPr="009855AE" w:rsidRDefault="00076FCB" w:rsidP="003A6900">
      <w:pPr>
        <w:spacing w:after="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To determine the </w:t>
      </w:r>
      <w:del w:id="158" w:author="Dominic Pearce" w:date="2017-11-13T16:51:00Z">
        <w:r w:rsidRPr="009855AE" w:rsidDel="003E5D42">
          <w:rPr>
            <w:rFonts w:ascii="Arial" w:hAnsi="Arial" w:cs="Arial"/>
          </w:rPr>
          <w:delText xml:space="preserve">differences in </w:delText>
        </w:r>
      </w:del>
      <w:r w:rsidRPr="009855AE">
        <w:rPr>
          <w:rFonts w:ascii="Arial" w:hAnsi="Arial" w:cs="Arial"/>
        </w:rPr>
        <w:t xml:space="preserve">gene expression </w:t>
      </w:r>
      <w:ins w:id="159" w:author="Dominic Pearce" w:date="2017-11-13T16:51:00Z">
        <w:r w:rsidR="003E5D42">
          <w:rPr>
            <w:rFonts w:ascii="Arial" w:hAnsi="Arial" w:cs="Arial"/>
          </w:rPr>
          <w:t xml:space="preserve">changes </w:t>
        </w:r>
      </w:ins>
      <w:r w:rsidRPr="009855AE">
        <w:rPr>
          <w:rFonts w:ascii="Arial" w:hAnsi="Arial" w:cs="Arial"/>
        </w:rPr>
        <w:t>apparent after long-term treatment</w:t>
      </w:r>
      <w:ins w:id="160" w:author="Dominic Pearce" w:date="2017-11-13T16:52:00Z">
        <w:r w:rsidR="003E5D42">
          <w:rPr>
            <w:rFonts w:ascii="Arial" w:hAnsi="Arial" w:cs="Arial"/>
          </w:rPr>
          <w:t>, relative</w:t>
        </w:r>
      </w:ins>
      <w:r w:rsidR="00AB78BE" w:rsidRPr="009855AE">
        <w:rPr>
          <w:rFonts w:ascii="Arial" w:hAnsi="Arial" w:cs="Arial"/>
        </w:rPr>
        <w:t xml:space="preserve"> </w:t>
      </w:r>
      <w:del w:id="161" w:author="Dominic Pearce" w:date="2017-11-13T16:52:00Z">
        <w:r w:rsidR="00AB78BE" w:rsidRPr="009855AE" w:rsidDel="003E5D42">
          <w:rPr>
            <w:rFonts w:ascii="Arial" w:hAnsi="Arial" w:cs="Arial"/>
          </w:rPr>
          <w:delText xml:space="preserve">compared </w:delText>
        </w:r>
      </w:del>
      <w:r w:rsidR="00AB78BE" w:rsidRPr="009855AE">
        <w:rPr>
          <w:rFonts w:ascii="Arial" w:hAnsi="Arial" w:cs="Arial"/>
        </w:rPr>
        <w:t>to diagnosis (pre-),</w:t>
      </w:r>
      <w:r w:rsidRPr="009855AE">
        <w:rPr>
          <w:rFonts w:ascii="Arial" w:hAnsi="Arial" w:cs="Arial"/>
        </w:rPr>
        <w:t xml:space="preserve"> </w:t>
      </w:r>
      <w:r w:rsidR="00AB78BE" w:rsidRPr="009855AE">
        <w:rPr>
          <w:rFonts w:ascii="Arial" w:hAnsi="Arial" w:cs="Arial"/>
        </w:rPr>
        <w:t>pairw</w:t>
      </w:r>
      <w:r w:rsidR="00316212" w:rsidRPr="009855AE">
        <w:rPr>
          <w:rFonts w:ascii="Arial" w:hAnsi="Arial" w:cs="Arial"/>
        </w:rPr>
        <w:t xml:space="preserve">ise Rank Product analysis (FDR </w:t>
      </w:r>
      <w:r w:rsidR="00AB78BE" w:rsidRPr="009855AE">
        <w:rPr>
          <w:rFonts w:ascii="Arial" w:hAnsi="Arial" w:cs="Arial"/>
        </w:rPr>
        <w:t xml:space="preserve">&lt;0.01) was used. </w:t>
      </w:r>
    </w:p>
    <w:p w14:paraId="0F297F4C" w14:textId="76504007" w:rsidR="00F60560" w:rsidRPr="009855AE" w:rsidRDefault="00A37002" w:rsidP="003A6900">
      <w:pPr>
        <w:spacing w:before="120" w:after="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In dormant </w:t>
      </w:r>
      <w:r w:rsidR="00AB78BE" w:rsidRPr="009855AE">
        <w:rPr>
          <w:rFonts w:ascii="Arial" w:hAnsi="Arial" w:cs="Arial"/>
        </w:rPr>
        <w:t xml:space="preserve">patients, </w:t>
      </w:r>
      <w:del w:id="162" w:author="Dominic Pearce" w:date="2017-11-13T16:52:00Z">
        <w:r w:rsidR="00AB78BE" w:rsidRPr="009855AE" w:rsidDel="003E5D42">
          <w:rPr>
            <w:rFonts w:ascii="Arial" w:hAnsi="Arial" w:cs="Arial"/>
          </w:rPr>
          <w:delText xml:space="preserve">a total of </w:delText>
        </w:r>
      </w:del>
      <w:r w:rsidR="001028F4" w:rsidRPr="009855AE">
        <w:rPr>
          <w:rFonts w:ascii="Arial" w:hAnsi="Arial" w:cs="Arial"/>
        </w:rPr>
        <w:t xml:space="preserve">2319 </w:t>
      </w:r>
      <w:r w:rsidR="00AB78BE" w:rsidRPr="009855AE">
        <w:rPr>
          <w:rFonts w:ascii="Arial" w:hAnsi="Arial" w:cs="Arial"/>
        </w:rPr>
        <w:t>genes</w:t>
      </w:r>
      <w:r w:rsidR="001028F4" w:rsidRPr="009855AE">
        <w:rPr>
          <w:rFonts w:ascii="Arial" w:hAnsi="Arial" w:cs="Arial"/>
        </w:rPr>
        <w:t xml:space="preserve"> </w:t>
      </w:r>
      <w:ins w:id="163" w:author="Dominic Pearce" w:date="2017-11-13T16:52:00Z">
        <w:r w:rsidR="003E5D42">
          <w:rPr>
            <w:rFonts w:ascii="Arial" w:hAnsi="Arial" w:cs="Arial"/>
          </w:rPr>
          <w:t xml:space="preserve">were </w:t>
        </w:r>
      </w:ins>
      <w:r w:rsidR="00AB78BE" w:rsidRPr="009855AE">
        <w:rPr>
          <w:rFonts w:ascii="Arial" w:hAnsi="Arial" w:cs="Arial"/>
        </w:rPr>
        <w:t>significantly differentially expressed</w:t>
      </w:r>
      <w:r w:rsidR="001028F4" w:rsidRPr="009855AE">
        <w:rPr>
          <w:rFonts w:ascii="Arial" w:hAnsi="Arial" w:cs="Arial"/>
        </w:rPr>
        <w:t xml:space="preserve"> (1063 down- and 1256 up-regulated)</w:t>
      </w:r>
      <w:r w:rsidR="00AB78BE" w:rsidRPr="009855AE">
        <w:rPr>
          <w:rFonts w:ascii="Arial" w:hAnsi="Arial" w:cs="Arial"/>
        </w:rPr>
        <w:t xml:space="preserve"> in long-te</w:t>
      </w:r>
      <w:r w:rsidR="00A46EF6" w:rsidRPr="009855AE">
        <w:rPr>
          <w:rFonts w:ascii="Arial" w:hAnsi="Arial" w:cs="Arial"/>
        </w:rPr>
        <w:t>r</w:t>
      </w:r>
      <w:r w:rsidR="00AB78BE" w:rsidRPr="009855AE">
        <w:rPr>
          <w:rFonts w:ascii="Arial" w:hAnsi="Arial" w:cs="Arial"/>
        </w:rPr>
        <w:t>m treated dormant samples compared to pre-treatment.</w:t>
      </w:r>
      <w:r w:rsidR="001028F4" w:rsidRPr="009855AE">
        <w:rPr>
          <w:rFonts w:ascii="Arial" w:hAnsi="Arial" w:cs="Arial"/>
        </w:rPr>
        <w:t xml:space="preserve"> </w:t>
      </w:r>
      <w:r w:rsidR="00AB78BE" w:rsidRPr="009855AE">
        <w:rPr>
          <w:rFonts w:ascii="Arial" w:hAnsi="Arial" w:cs="Arial"/>
        </w:rPr>
        <w:t xml:space="preserve">These </w:t>
      </w:r>
      <w:r w:rsidR="001028F4" w:rsidRPr="009855AE">
        <w:rPr>
          <w:rFonts w:ascii="Arial" w:hAnsi="Arial" w:cs="Arial"/>
        </w:rPr>
        <w:t xml:space="preserve">down and up </w:t>
      </w:r>
      <w:r w:rsidR="00AB78BE" w:rsidRPr="009855AE">
        <w:rPr>
          <w:rFonts w:ascii="Arial" w:hAnsi="Arial" w:cs="Arial"/>
        </w:rPr>
        <w:t xml:space="preserve">genes were significantly enriched </w:t>
      </w:r>
      <w:r w:rsidR="00316212" w:rsidRPr="009855AE">
        <w:rPr>
          <w:rFonts w:ascii="Arial" w:hAnsi="Arial" w:cs="Arial"/>
        </w:rPr>
        <w:t>(</w:t>
      </w:r>
      <w:commentRangeStart w:id="164"/>
      <w:proofErr w:type="spellStart"/>
      <w:r w:rsidR="00316212" w:rsidRPr="009855AE">
        <w:rPr>
          <w:rFonts w:ascii="Arial" w:hAnsi="Arial" w:cs="Arial"/>
        </w:rPr>
        <w:t>ReactomePA</w:t>
      </w:r>
      <w:proofErr w:type="spellEnd"/>
      <w:r w:rsidR="00316212" w:rsidRPr="009855AE">
        <w:rPr>
          <w:rFonts w:ascii="Arial" w:hAnsi="Arial" w:cs="Arial"/>
        </w:rPr>
        <w:t>,</w:t>
      </w:r>
      <w:r w:rsidR="00E23E50" w:rsidRPr="009855AE">
        <w:rPr>
          <w:rFonts w:ascii="Arial" w:hAnsi="Arial" w:cs="Arial"/>
        </w:rPr>
        <w:t xml:space="preserve"> P</w:t>
      </w:r>
      <w:r w:rsidR="00316212" w:rsidRPr="009855AE">
        <w:rPr>
          <w:rFonts w:ascii="Arial" w:hAnsi="Arial" w:cs="Arial"/>
        </w:rPr>
        <w:t xml:space="preserve"> &lt;0.01</w:t>
      </w:r>
      <w:commentRangeEnd w:id="164"/>
      <w:r w:rsidR="003E5D42">
        <w:rPr>
          <w:rStyle w:val="CommentReference"/>
        </w:rPr>
        <w:commentReference w:id="164"/>
      </w:r>
      <w:r w:rsidR="00316212" w:rsidRPr="009855AE">
        <w:rPr>
          <w:rFonts w:ascii="Arial" w:hAnsi="Arial" w:cs="Arial"/>
        </w:rPr>
        <w:t xml:space="preserve">) </w:t>
      </w:r>
      <w:r w:rsidR="00AB78BE" w:rsidRPr="009855AE">
        <w:rPr>
          <w:rFonts w:ascii="Arial" w:hAnsi="Arial" w:cs="Arial"/>
        </w:rPr>
        <w:t xml:space="preserve">for </w:t>
      </w:r>
      <w:r w:rsidR="001028F4" w:rsidRPr="009855AE">
        <w:rPr>
          <w:rFonts w:ascii="Arial" w:hAnsi="Arial" w:cs="Arial"/>
        </w:rPr>
        <w:t>a total of 62 and 26 pathways, respectively</w:t>
      </w:r>
      <w:r w:rsidR="004B75A4" w:rsidRPr="009855AE">
        <w:rPr>
          <w:rFonts w:ascii="Arial" w:hAnsi="Arial" w:cs="Arial"/>
        </w:rPr>
        <w:t xml:space="preserve"> (</w:t>
      </w:r>
      <w:r w:rsidR="004B75A4" w:rsidRPr="009855AE">
        <w:rPr>
          <w:rFonts w:ascii="Arial" w:hAnsi="Arial" w:cs="Arial"/>
          <w:highlight w:val="yellow"/>
        </w:rPr>
        <w:t>Table</w:t>
      </w:r>
      <w:r w:rsidR="004B75A4" w:rsidRPr="009855AE">
        <w:rPr>
          <w:rFonts w:ascii="Arial" w:hAnsi="Arial" w:cs="Arial"/>
        </w:rPr>
        <w:t>)</w:t>
      </w:r>
      <w:r w:rsidR="001028F4" w:rsidRPr="009855AE">
        <w:rPr>
          <w:rFonts w:ascii="Arial" w:hAnsi="Arial" w:cs="Arial"/>
        </w:rPr>
        <w:t xml:space="preserve">. </w:t>
      </w:r>
      <w:r w:rsidR="00F60560" w:rsidRPr="009855AE">
        <w:rPr>
          <w:rFonts w:ascii="Arial" w:hAnsi="Arial" w:cs="Arial"/>
        </w:rPr>
        <w:t xml:space="preserve"> </w:t>
      </w:r>
      <w:r w:rsidR="00F60560" w:rsidRPr="009855AE">
        <w:rPr>
          <w:rFonts w:ascii="Arial" w:hAnsi="Arial" w:cs="Arial"/>
          <w:highlight w:val="yellow"/>
        </w:rPr>
        <w:t>Briefly mention about pathways…</w:t>
      </w:r>
    </w:p>
    <w:p w14:paraId="46053630" w14:textId="77777777" w:rsidR="00F60560" w:rsidRPr="009855AE" w:rsidRDefault="00AC2A0A" w:rsidP="003A6900">
      <w:pPr>
        <w:spacing w:before="120" w:after="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In resistant patients, </w:t>
      </w:r>
      <w:r w:rsidR="004B75A4" w:rsidRPr="009855AE">
        <w:rPr>
          <w:rFonts w:ascii="Arial" w:hAnsi="Arial" w:cs="Arial"/>
        </w:rPr>
        <w:t>a small number of genes (</w:t>
      </w:r>
      <w:commentRangeStart w:id="165"/>
      <w:r w:rsidR="004B75A4" w:rsidRPr="009855AE">
        <w:rPr>
          <w:rFonts w:ascii="Arial" w:hAnsi="Arial" w:cs="Arial"/>
        </w:rPr>
        <w:t>238 genes</w:t>
      </w:r>
      <w:commentRangeEnd w:id="165"/>
      <w:r w:rsidR="003E5D42">
        <w:rPr>
          <w:rStyle w:val="CommentReference"/>
        </w:rPr>
        <w:commentReference w:id="165"/>
      </w:r>
      <w:r w:rsidR="004B75A4" w:rsidRPr="009855AE">
        <w:rPr>
          <w:rFonts w:ascii="Arial" w:hAnsi="Arial" w:cs="Arial"/>
        </w:rPr>
        <w:t>) were differentially expressed (</w:t>
      </w:r>
      <w:commentRangeStart w:id="166"/>
      <w:r w:rsidR="004B75A4" w:rsidRPr="009855AE">
        <w:rPr>
          <w:rFonts w:ascii="Arial" w:hAnsi="Arial" w:cs="Arial"/>
        </w:rPr>
        <w:t>653 down and 175 up-regulated</w:t>
      </w:r>
      <w:commentRangeEnd w:id="166"/>
      <w:r w:rsidR="003E5D42">
        <w:rPr>
          <w:rStyle w:val="CommentReference"/>
        </w:rPr>
        <w:commentReference w:id="166"/>
      </w:r>
      <w:r w:rsidR="004B75A4" w:rsidRPr="009855AE">
        <w:rPr>
          <w:rFonts w:ascii="Arial" w:hAnsi="Arial" w:cs="Arial"/>
        </w:rPr>
        <w:t xml:space="preserve">) between long-term treated and pre-treatment samples. </w:t>
      </w:r>
      <w:r w:rsidR="00F60560" w:rsidRPr="009855AE">
        <w:rPr>
          <w:rFonts w:ascii="Arial" w:hAnsi="Arial" w:cs="Arial"/>
        </w:rPr>
        <w:t>Down- and up genes were significantly enriched (</w:t>
      </w:r>
      <w:proofErr w:type="spellStart"/>
      <w:r w:rsidR="00F60560" w:rsidRPr="009855AE">
        <w:rPr>
          <w:rFonts w:ascii="Arial" w:hAnsi="Arial" w:cs="Arial"/>
        </w:rPr>
        <w:t>ReactomePA</w:t>
      </w:r>
      <w:proofErr w:type="spellEnd"/>
      <w:r w:rsidR="00F60560" w:rsidRPr="009855AE">
        <w:rPr>
          <w:rFonts w:ascii="Arial" w:hAnsi="Arial" w:cs="Arial"/>
        </w:rPr>
        <w:t xml:space="preserve">, P &lt;0.05) </w:t>
      </w:r>
      <w:r w:rsidR="004B75A4" w:rsidRPr="009855AE">
        <w:rPr>
          <w:rFonts w:ascii="Arial" w:hAnsi="Arial" w:cs="Arial"/>
        </w:rPr>
        <w:t xml:space="preserve">for 2 </w:t>
      </w:r>
      <w:r w:rsidR="00F60560" w:rsidRPr="009855AE">
        <w:rPr>
          <w:rFonts w:ascii="Arial" w:hAnsi="Arial" w:cs="Arial"/>
        </w:rPr>
        <w:t xml:space="preserve">and 9 </w:t>
      </w:r>
      <w:r w:rsidR="004B75A4" w:rsidRPr="009855AE">
        <w:rPr>
          <w:rFonts w:ascii="Arial" w:hAnsi="Arial" w:cs="Arial"/>
        </w:rPr>
        <w:t>pathways (</w:t>
      </w:r>
      <w:r w:rsidR="004B75A4" w:rsidRPr="009855AE">
        <w:rPr>
          <w:rFonts w:ascii="Arial" w:hAnsi="Arial" w:cs="Arial"/>
          <w:highlight w:val="yellow"/>
        </w:rPr>
        <w:t>Table</w:t>
      </w:r>
      <w:r w:rsidR="004B75A4" w:rsidRPr="009855AE">
        <w:rPr>
          <w:rFonts w:ascii="Arial" w:hAnsi="Arial" w:cs="Arial"/>
        </w:rPr>
        <w:t>).</w:t>
      </w:r>
      <w:r w:rsidR="00F60560" w:rsidRPr="009855AE">
        <w:rPr>
          <w:rFonts w:ascii="Arial" w:hAnsi="Arial" w:cs="Arial"/>
        </w:rPr>
        <w:t xml:space="preserve"> </w:t>
      </w:r>
      <w:r w:rsidR="00F60560" w:rsidRPr="009855AE">
        <w:rPr>
          <w:rFonts w:ascii="Arial" w:hAnsi="Arial" w:cs="Arial"/>
          <w:highlight w:val="yellow"/>
        </w:rPr>
        <w:t>Briefly mention about pathways…</w:t>
      </w:r>
    </w:p>
    <w:p w14:paraId="50FCB663" w14:textId="4D6F0BA5" w:rsidR="00CB185F" w:rsidRPr="009855AE" w:rsidRDefault="00545910" w:rsidP="003A6900">
      <w:pPr>
        <w:spacing w:before="120" w:after="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W</w:t>
      </w:r>
      <w:r w:rsidR="00AC2A0A" w:rsidRPr="009855AE">
        <w:rPr>
          <w:rFonts w:ascii="Arial" w:hAnsi="Arial" w:cs="Arial"/>
        </w:rPr>
        <w:t xml:space="preserve">e </w:t>
      </w:r>
      <w:r w:rsidRPr="009855AE">
        <w:rPr>
          <w:rFonts w:ascii="Arial" w:hAnsi="Arial" w:cs="Arial"/>
        </w:rPr>
        <w:t xml:space="preserve">then </w:t>
      </w:r>
      <w:r w:rsidR="00AC2A0A" w:rsidRPr="009855AE">
        <w:rPr>
          <w:rFonts w:ascii="Arial" w:hAnsi="Arial" w:cs="Arial"/>
        </w:rPr>
        <w:t>investigated whether these changes occur</w:t>
      </w:r>
      <w:del w:id="167" w:author="Dominic Pearce" w:date="2017-11-13T16:55:00Z">
        <w:r w:rsidR="00AC2A0A" w:rsidRPr="009855AE" w:rsidDel="003E5D42">
          <w:rPr>
            <w:rFonts w:ascii="Arial" w:hAnsi="Arial" w:cs="Arial"/>
          </w:rPr>
          <w:delText>s</w:delText>
        </w:r>
      </w:del>
      <w:r w:rsidR="00AC2A0A" w:rsidRPr="009855AE">
        <w:rPr>
          <w:rFonts w:ascii="Arial" w:hAnsi="Arial" w:cs="Arial"/>
        </w:rPr>
        <w:t xml:space="preserve"> early-on treatment or </w:t>
      </w:r>
      <w:ins w:id="168" w:author="Dominic Pearce" w:date="2017-11-13T16:55:00Z">
        <w:r w:rsidR="003E5D42">
          <w:rPr>
            <w:rFonts w:ascii="Arial" w:hAnsi="Arial" w:cs="Arial"/>
          </w:rPr>
          <w:t xml:space="preserve">are </w:t>
        </w:r>
      </w:ins>
      <w:r w:rsidR="00AC2A0A" w:rsidRPr="009855AE">
        <w:rPr>
          <w:rFonts w:ascii="Arial" w:hAnsi="Arial" w:cs="Arial"/>
        </w:rPr>
        <w:t xml:space="preserve">specific to long-term treatment. In dormant patients, </w:t>
      </w:r>
      <w:r w:rsidR="00F60560" w:rsidRPr="009855AE">
        <w:rPr>
          <w:rFonts w:ascii="Arial" w:hAnsi="Arial" w:cs="Arial"/>
        </w:rPr>
        <w:t xml:space="preserve">significant </w:t>
      </w:r>
      <w:ins w:id="169" w:author="Dominic Pearce" w:date="2017-11-13T16:55:00Z">
        <w:r w:rsidR="003E5D42">
          <w:rPr>
            <w:rFonts w:ascii="Arial" w:hAnsi="Arial" w:cs="Arial"/>
          </w:rPr>
          <w:t xml:space="preserve">expression </w:t>
        </w:r>
      </w:ins>
      <w:r w:rsidR="00AC2A0A" w:rsidRPr="009855AE">
        <w:rPr>
          <w:rFonts w:ascii="Arial" w:hAnsi="Arial" w:cs="Arial"/>
        </w:rPr>
        <w:t>c</w:t>
      </w:r>
      <w:r w:rsidR="00F60560" w:rsidRPr="009855AE">
        <w:rPr>
          <w:rFonts w:ascii="Arial" w:hAnsi="Arial" w:cs="Arial"/>
        </w:rPr>
        <w:t xml:space="preserve">hanges </w:t>
      </w:r>
      <w:ins w:id="170" w:author="Dominic Pearce" w:date="2017-11-13T16:55:00Z">
        <w:r w:rsidR="003E5D42">
          <w:rPr>
            <w:rFonts w:ascii="Arial" w:hAnsi="Arial" w:cs="Arial"/>
          </w:rPr>
          <w:t xml:space="preserve">begin </w:t>
        </w:r>
      </w:ins>
      <w:del w:id="171" w:author="Dominic Pearce" w:date="2017-11-13T16:55:00Z">
        <w:r w:rsidR="00F60560" w:rsidRPr="009855AE" w:rsidDel="003E5D42">
          <w:rPr>
            <w:rFonts w:ascii="Arial" w:hAnsi="Arial" w:cs="Arial"/>
          </w:rPr>
          <w:delText xml:space="preserve">started </w:delText>
        </w:r>
      </w:del>
      <w:r w:rsidR="00F60560" w:rsidRPr="009855AE">
        <w:rPr>
          <w:rFonts w:ascii="Arial" w:hAnsi="Arial" w:cs="Arial"/>
        </w:rPr>
        <w:t>early-</w:t>
      </w:r>
      <w:r w:rsidR="00AC2A0A" w:rsidRPr="009855AE">
        <w:rPr>
          <w:rFonts w:ascii="Arial" w:hAnsi="Arial" w:cs="Arial"/>
        </w:rPr>
        <w:t xml:space="preserve">on treatment </w:t>
      </w:r>
      <w:del w:id="172" w:author="Dominic Pearce" w:date="2017-11-13T16:55:00Z">
        <w:r w:rsidR="00AC2A0A" w:rsidRPr="009855AE" w:rsidDel="003E5D42">
          <w:rPr>
            <w:rFonts w:ascii="Arial" w:hAnsi="Arial" w:cs="Arial"/>
          </w:rPr>
          <w:delText xml:space="preserve">but more dramatic </w:delText>
        </w:r>
      </w:del>
      <w:ins w:id="173" w:author="Dominic Pearce" w:date="2017-11-13T16:55:00Z">
        <w:r w:rsidR="003E5D42">
          <w:rPr>
            <w:rFonts w:ascii="Arial" w:hAnsi="Arial" w:cs="Arial"/>
          </w:rPr>
          <w:t xml:space="preserve">and become more pronounced </w:t>
        </w:r>
      </w:ins>
      <w:del w:id="174" w:author="Dominic Pearce" w:date="2017-11-13T16:56:00Z">
        <w:r w:rsidR="00AC2A0A" w:rsidRPr="009855AE" w:rsidDel="003E5D42">
          <w:rPr>
            <w:rFonts w:ascii="Arial" w:hAnsi="Arial" w:cs="Arial"/>
          </w:rPr>
          <w:delText xml:space="preserve">after long-term </w:delText>
        </w:r>
      </w:del>
      <w:ins w:id="175" w:author="Dominic Pearce" w:date="2017-11-13T16:56:00Z">
        <w:r w:rsidR="003E5D42">
          <w:rPr>
            <w:rFonts w:ascii="Arial" w:hAnsi="Arial" w:cs="Arial"/>
          </w:rPr>
          <w:t xml:space="preserve">at later timepoints </w:t>
        </w:r>
      </w:ins>
      <w:r w:rsidR="00AC2A0A" w:rsidRPr="009855AE">
        <w:rPr>
          <w:rFonts w:ascii="Arial" w:hAnsi="Arial" w:cs="Arial"/>
        </w:rPr>
        <w:t>(</w:t>
      </w:r>
      <w:r w:rsidR="00AC2A0A" w:rsidRPr="009855AE">
        <w:rPr>
          <w:rFonts w:ascii="Arial" w:hAnsi="Arial" w:cs="Arial"/>
          <w:b/>
        </w:rPr>
        <w:t>Fig. 3A</w:t>
      </w:r>
      <w:r w:rsidR="00AC2A0A" w:rsidRPr="009855AE">
        <w:rPr>
          <w:rFonts w:ascii="Arial" w:hAnsi="Arial" w:cs="Arial"/>
        </w:rPr>
        <w:t>).</w:t>
      </w:r>
      <w:r w:rsidR="00F60560" w:rsidRPr="009855AE">
        <w:rPr>
          <w:rFonts w:ascii="Arial" w:hAnsi="Arial" w:cs="Arial"/>
        </w:rPr>
        <w:t xml:space="preserve"> For resistant patients</w:t>
      </w:r>
      <w:ins w:id="176" w:author="Dominic Pearce" w:date="2017-11-13T16:56:00Z">
        <w:r w:rsidR="003E5D42">
          <w:rPr>
            <w:rFonts w:ascii="Arial" w:hAnsi="Arial" w:cs="Arial"/>
          </w:rPr>
          <w:t>, however</w:t>
        </w:r>
      </w:ins>
      <w:r w:rsidR="00F60560" w:rsidRPr="009855AE">
        <w:rPr>
          <w:rFonts w:ascii="Arial" w:hAnsi="Arial" w:cs="Arial"/>
        </w:rPr>
        <w:t xml:space="preserve">, </w:t>
      </w:r>
      <w:ins w:id="177" w:author="Dominic Pearce" w:date="2017-11-13T16:56:00Z">
        <w:r w:rsidR="003E5D42">
          <w:rPr>
            <w:rFonts w:ascii="Arial" w:hAnsi="Arial" w:cs="Arial"/>
          </w:rPr>
          <w:t xml:space="preserve">whilst significant </w:t>
        </w:r>
      </w:ins>
      <w:r w:rsidR="00F60560" w:rsidRPr="009855AE">
        <w:rPr>
          <w:rFonts w:ascii="Arial" w:hAnsi="Arial" w:cs="Arial"/>
        </w:rPr>
        <w:t>down-regulat</w:t>
      </w:r>
      <w:ins w:id="178" w:author="Dominic Pearce" w:date="2017-11-13T16:56:00Z">
        <w:r w:rsidR="003E5D42">
          <w:rPr>
            <w:rFonts w:ascii="Arial" w:hAnsi="Arial" w:cs="Arial"/>
          </w:rPr>
          <w:t xml:space="preserve">ion </w:t>
        </w:r>
      </w:ins>
      <w:del w:id="179" w:author="Dominic Pearce" w:date="2017-11-13T16:56:00Z">
        <w:r w:rsidR="00F60560" w:rsidRPr="009855AE" w:rsidDel="003E5D42">
          <w:rPr>
            <w:rFonts w:ascii="Arial" w:hAnsi="Arial" w:cs="Arial"/>
          </w:rPr>
          <w:delText xml:space="preserve">ion was </w:delText>
        </w:r>
      </w:del>
      <w:ins w:id="180" w:author="Dominic Pearce" w:date="2017-11-13T16:56:00Z">
        <w:r w:rsidR="003E5D42">
          <w:rPr>
            <w:rFonts w:ascii="Arial" w:hAnsi="Arial" w:cs="Arial"/>
          </w:rPr>
          <w:t xml:space="preserve">was </w:t>
        </w:r>
      </w:ins>
      <w:del w:id="181" w:author="Dominic Pearce" w:date="2017-11-13T16:57:00Z">
        <w:r w:rsidR="00F60560" w:rsidRPr="009855AE" w:rsidDel="003E5D42">
          <w:rPr>
            <w:rFonts w:ascii="Arial" w:hAnsi="Arial" w:cs="Arial"/>
          </w:rPr>
          <w:delText xml:space="preserve">significant </w:delText>
        </w:r>
      </w:del>
      <w:ins w:id="182" w:author="Dominic Pearce" w:date="2017-11-13T16:57:00Z">
        <w:r w:rsidR="003E5D42">
          <w:rPr>
            <w:rFonts w:ascii="Arial" w:hAnsi="Arial" w:cs="Arial"/>
          </w:rPr>
          <w:t xml:space="preserve">evident </w:t>
        </w:r>
      </w:ins>
      <w:del w:id="183" w:author="Dominic Pearce" w:date="2017-11-13T16:57:00Z">
        <w:r w:rsidR="00F60560" w:rsidRPr="009855AE" w:rsidDel="003E5D42">
          <w:rPr>
            <w:rFonts w:ascii="Arial" w:hAnsi="Arial" w:cs="Arial"/>
          </w:rPr>
          <w:delText xml:space="preserve">at </w:delText>
        </w:r>
      </w:del>
      <w:r w:rsidR="00F60560" w:rsidRPr="009855AE">
        <w:rPr>
          <w:rFonts w:ascii="Arial" w:hAnsi="Arial" w:cs="Arial"/>
        </w:rPr>
        <w:t xml:space="preserve">early-on </w:t>
      </w:r>
      <w:del w:id="184" w:author="Dominic Pearce" w:date="2017-11-13T16:57:00Z">
        <w:r w:rsidR="00F60560" w:rsidRPr="009855AE" w:rsidDel="003E5D42">
          <w:rPr>
            <w:rFonts w:ascii="Arial" w:hAnsi="Arial" w:cs="Arial"/>
          </w:rPr>
          <w:delText xml:space="preserve">timepoint </w:delText>
        </w:r>
      </w:del>
      <w:ins w:id="185" w:author="Dominic Pearce" w:date="2017-11-13T16:57:00Z">
        <w:r w:rsidR="003E5D42">
          <w:rPr>
            <w:rFonts w:ascii="Arial" w:hAnsi="Arial" w:cs="Arial"/>
          </w:rPr>
          <w:t xml:space="preserve">treatment, </w:t>
        </w:r>
      </w:ins>
      <w:del w:id="186" w:author="Dominic Pearce" w:date="2017-11-13T16:57:00Z">
        <w:r w:rsidR="00F60560" w:rsidRPr="009855AE" w:rsidDel="003E5D42">
          <w:rPr>
            <w:rFonts w:ascii="Arial" w:hAnsi="Arial" w:cs="Arial"/>
          </w:rPr>
          <w:delText xml:space="preserve">whereas </w:delText>
        </w:r>
      </w:del>
      <w:r w:rsidR="00F60560" w:rsidRPr="009855AE">
        <w:rPr>
          <w:rFonts w:ascii="Arial" w:hAnsi="Arial" w:cs="Arial"/>
        </w:rPr>
        <w:t>up-regulat</w:t>
      </w:r>
      <w:ins w:id="187" w:author="Dominic Pearce" w:date="2017-11-13T16:57:00Z">
        <w:r w:rsidR="003E5D42">
          <w:rPr>
            <w:rFonts w:ascii="Arial" w:hAnsi="Arial" w:cs="Arial"/>
          </w:rPr>
          <w:t>ed genes</w:t>
        </w:r>
      </w:ins>
      <w:del w:id="188" w:author="Dominic Pearce" w:date="2017-11-13T16:57:00Z">
        <w:r w:rsidR="00F60560" w:rsidRPr="009855AE" w:rsidDel="003E5D42">
          <w:rPr>
            <w:rFonts w:ascii="Arial" w:hAnsi="Arial" w:cs="Arial"/>
          </w:rPr>
          <w:delText>ion</w:delText>
        </w:r>
      </w:del>
      <w:r w:rsidR="00F60560" w:rsidRPr="009855AE">
        <w:rPr>
          <w:rFonts w:ascii="Arial" w:hAnsi="Arial" w:cs="Arial"/>
        </w:rPr>
        <w:t xml:space="preserve"> </w:t>
      </w:r>
      <w:del w:id="189" w:author="Dominic Pearce" w:date="2017-11-13T16:57:00Z">
        <w:r w:rsidR="00F60560" w:rsidRPr="009855AE" w:rsidDel="003E5D42">
          <w:rPr>
            <w:rFonts w:ascii="Arial" w:hAnsi="Arial" w:cs="Arial"/>
          </w:rPr>
          <w:delText xml:space="preserve">was </w:delText>
        </w:r>
      </w:del>
      <w:ins w:id="190" w:author="Dominic Pearce" w:date="2017-11-13T16:57:00Z">
        <w:r w:rsidR="003E5D42">
          <w:rPr>
            <w:rFonts w:ascii="Arial" w:hAnsi="Arial" w:cs="Arial"/>
          </w:rPr>
          <w:t xml:space="preserve">displayed </w:t>
        </w:r>
      </w:ins>
      <w:r w:rsidR="00F60560" w:rsidRPr="009855AE">
        <w:rPr>
          <w:rFonts w:ascii="Arial" w:hAnsi="Arial" w:cs="Arial"/>
        </w:rPr>
        <w:t>significan</w:t>
      </w:r>
      <w:ins w:id="191" w:author="Dominic Pearce" w:date="2017-11-13T16:57:00Z">
        <w:r w:rsidR="003E5D42">
          <w:rPr>
            <w:rFonts w:ascii="Arial" w:hAnsi="Arial" w:cs="Arial"/>
          </w:rPr>
          <w:t>ce</w:t>
        </w:r>
      </w:ins>
      <w:del w:id="192" w:author="Dominic Pearce" w:date="2017-11-13T16:57:00Z">
        <w:r w:rsidR="00F60560" w:rsidRPr="009855AE" w:rsidDel="003E5D42">
          <w:rPr>
            <w:rFonts w:ascii="Arial" w:hAnsi="Arial" w:cs="Arial"/>
          </w:rPr>
          <w:delText>t</w:delText>
        </w:r>
      </w:del>
      <w:r w:rsidR="00F60560" w:rsidRPr="009855AE">
        <w:rPr>
          <w:rFonts w:ascii="Arial" w:hAnsi="Arial" w:cs="Arial"/>
        </w:rPr>
        <w:t xml:space="preserve"> only after long-term </w:t>
      </w:r>
      <w:ins w:id="193" w:author="Dominic Pearce" w:date="2017-11-13T16:57:00Z">
        <w:r w:rsidR="003E5D42">
          <w:rPr>
            <w:rFonts w:ascii="Arial" w:hAnsi="Arial" w:cs="Arial"/>
          </w:rPr>
          <w:t xml:space="preserve">treatment, </w:t>
        </w:r>
      </w:ins>
      <w:del w:id="194" w:author="Dominic Pearce" w:date="2017-11-13T16:57:00Z">
        <w:r w:rsidR="00F60560" w:rsidRPr="009855AE" w:rsidDel="003E5D42">
          <w:rPr>
            <w:rFonts w:ascii="Arial" w:hAnsi="Arial" w:cs="Arial"/>
          </w:rPr>
          <w:delText xml:space="preserve">which </w:delText>
        </w:r>
      </w:del>
      <w:r w:rsidR="00F60560" w:rsidRPr="009855AE">
        <w:rPr>
          <w:rFonts w:ascii="Arial" w:hAnsi="Arial" w:cs="Arial"/>
        </w:rPr>
        <w:t>suggest</w:t>
      </w:r>
      <w:ins w:id="195" w:author="Dominic Pearce" w:date="2017-11-13T16:57:00Z">
        <w:r w:rsidR="003E5D42">
          <w:rPr>
            <w:rFonts w:ascii="Arial" w:hAnsi="Arial" w:cs="Arial"/>
          </w:rPr>
          <w:t>ing</w:t>
        </w:r>
      </w:ins>
      <w:r w:rsidR="00F60560" w:rsidRPr="009855AE">
        <w:rPr>
          <w:rFonts w:ascii="Arial" w:hAnsi="Arial" w:cs="Arial"/>
        </w:rPr>
        <w:t xml:space="preserve"> that th</w:t>
      </w:r>
      <w:del w:id="196" w:author="Dominic Pearce" w:date="2017-11-13T16:58:00Z">
        <w:r w:rsidR="00F60560" w:rsidRPr="009855AE" w:rsidDel="00C51967">
          <w:rPr>
            <w:rFonts w:ascii="Arial" w:hAnsi="Arial" w:cs="Arial"/>
          </w:rPr>
          <w:delText xml:space="preserve">ese lately up-genes </w:delText>
        </w:r>
      </w:del>
      <w:ins w:id="197" w:author="Dominic Pearce" w:date="2017-11-13T16:58:00Z">
        <w:r w:rsidR="00C51967">
          <w:rPr>
            <w:rFonts w:ascii="Arial" w:hAnsi="Arial" w:cs="Arial"/>
          </w:rPr>
          <w:t xml:space="preserve">is delayed expression </w:t>
        </w:r>
      </w:ins>
      <w:r w:rsidR="00F60560" w:rsidRPr="009855AE">
        <w:rPr>
          <w:rFonts w:ascii="Arial" w:hAnsi="Arial" w:cs="Arial"/>
        </w:rPr>
        <w:t>may mediate acquired resistance</w:t>
      </w:r>
      <w:r w:rsidR="00A7398C" w:rsidRPr="009855AE">
        <w:rPr>
          <w:rFonts w:ascii="Arial" w:hAnsi="Arial" w:cs="Arial"/>
        </w:rPr>
        <w:t xml:space="preserve"> (</w:t>
      </w:r>
      <w:r w:rsidR="00A7398C" w:rsidRPr="009855AE">
        <w:rPr>
          <w:rFonts w:ascii="Arial" w:hAnsi="Arial" w:cs="Arial"/>
          <w:b/>
        </w:rPr>
        <w:t>Fig. 3B</w:t>
      </w:r>
      <w:r w:rsidR="00A7398C" w:rsidRPr="009855AE">
        <w:rPr>
          <w:rFonts w:ascii="Arial" w:hAnsi="Arial" w:cs="Arial"/>
        </w:rPr>
        <w:t>)</w:t>
      </w:r>
      <w:r w:rsidR="00F60560" w:rsidRPr="009855AE">
        <w:rPr>
          <w:rFonts w:ascii="Arial" w:hAnsi="Arial" w:cs="Arial"/>
        </w:rPr>
        <w:t xml:space="preserve">. </w:t>
      </w:r>
    </w:p>
    <w:p w14:paraId="09EDE3D6" w14:textId="611DDBF3" w:rsidR="00885007" w:rsidRPr="009855AE" w:rsidRDefault="00CB185F" w:rsidP="003A6900">
      <w:pPr>
        <w:spacing w:before="120" w:after="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We further determined </w:t>
      </w:r>
      <w:r w:rsidR="00EE3FEB" w:rsidRPr="009855AE">
        <w:rPr>
          <w:rFonts w:ascii="Arial" w:hAnsi="Arial" w:cs="Arial"/>
        </w:rPr>
        <w:t>whether</w:t>
      </w:r>
      <w:r w:rsidR="00300856" w:rsidRPr="009855AE">
        <w:rPr>
          <w:rFonts w:ascii="Arial" w:hAnsi="Arial" w:cs="Arial"/>
        </w:rPr>
        <w:t xml:space="preserve"> </w:t>
      </w:r>
      <w:r w:rsidRPr="009855AE">
        <w:rPr>
          <w:rFonts w:ascii="Arial" w:hAnsi="Arial" w:cs="Arial"/>
        </w:rPr>
        <w:t>differential</w:t>
      </w:r>
      <w:r w:rsidR="00EE3FEB" w:rsidRPr="009855AE">
        <w:rPr>
          <w:rFonts w:ascii="Arial" w:hAnsi="Arial" w:cs="Arial"/>
        </w:rPr>
        <w:t>ly</w:t>
      </w:r>
      <w:r w:rsidRPr="009855AE">
        <w:rPr>
          <w:rFonts w:ascii="Arial" w:hAnsi="Arial" w:cs="Arial"/>
        </w:rPr>
        <w:t xml:space="preserve"> expressed genes</w:t>
      </w:r>
      <w:r w:rsidR="00300856" w:rsidRPr="009855AE">
        <w:rPr>
          <w:rFonts w:ascii="Arial" w:hAnsi="Arial" w:cs="Arial"/>
        </w:rPr>
        <w:t xml:space="preserve"> </w:t>
      </w:r>
      <w:r w:rsidRPr="009855AE">
        <w:rPr>
          <w:rFonts w:ascii="Arial" w:hAnsi="Arial" w:cs="Arial"/>
        </w:rPr>
        <w:t xml:space="preserve">identified </w:t>
      </w:r>
      <w:r w:rsidR="00EE3FEB" w:rsidRPr="009855AE">
        <w:rPr>
          <w:rFonts w:ascii="Arial" w:hAnsi="Arial" w:cs="Arial"/>
        </w:rPr>
        <w:t xml:space="preserve">in each class </w:t>
      </w:r>
      <w:r w:rsidR="00300856" w:rsidRPr="009855AE">
        <w:rPr>
          <w:rFonts w:ascii="Arial" w:hAnsi="Arial" w:cs="Arial"/>
        </w:rPr>
        <w:t>were shared</w:t>
      </w:r>
      <w:del w:id="198" w:author="Dominic Pearce" w:date="2017-11-13T16:59:00Z">
        <w:r w:rsidR="00300856" w:rsidRPr="009855AE" w:rsidDel="00C51967">
          <w:rPr>
            <w:rFonts w:ascii="Arial" w:hAnsi="Arial" w:cs="Arial"/>
          </w:rPr>
          <w:delText xml:space="preserve"> between </w:delText>
        </w:r>
        <w:r w:rsidRPr="009855AE" w:rsidDel="00C51967">
          <w:rPr>
            <w:rFonts w:ascii="Arial" w:hAnsi="Arial" w:cs="Arial"/>
          </w:rPr>
          <w:delText>dormant and resistant patients</w:delText>
        </w:r>
      </w:del>
      <w:r w:rsidRPr="009855AE">
        <w:rPr>
          <w:rFonts w:ascii="Arial" w:hAnsi="Arial" w:cs="Arial"/>
        </w:rPr>
        <w:t xml:space="preserve">. </w:t>
      </w:r>
      <w:ins w:id="199" w:author="Dominic Pearce" w:date="2017-11-13T17:00:00Z">
        <w:r w:rsidR="00C51967">
          <w:rPr>
            <w:rFonts w:ascii="Arial" w:hAnsi="Arial" w:cs="Arial"/>
          </w:rPr>
          <w:t xml:space="preserve">Both </w:t>
        </w:r>
      </w:ins>
      <w:del w:id="200" w:author="Dominic Pearce" w:date="2017-11-13T17:00:00Z">
        <w:r w:rsidR="00EE3FEB" w:rsidRPr="009855AE" w:rsidDel="00C51967">
          <w:rPr>
            <w:rFonts w:ascii="Arial" w:hAnsi="Arial" w:cs="Arial"/>
          </w:rPr>
          <w:delText>D</w:delText>
        </w:r>
      </w:del>
      <w:ins w:id="201" w:author="Dominic Pearce" w:date="2017-11-13T17:00:00Z">
        <w:r w:rsidR="00C51967">
          <w:rPr>
            <w:rFonts w:ascii="Arial" w:hAnsi="Arial" w:cs="Arial"/>
          </w:rPr>
          <w:t>d</w:t>
        </w:r>
      </w:ins>
      <w:r w:rsidR="00EE3FEB" w:rsidRPr="009855AE">
        <w:rPr>
          <w:rFonts w:ascii="Arial" w:hAnsi="Arial" w:cs="Arial"/>
        </w:rPr>
        <w:t xml:space="preserve">own- and up-regulated genes </w:t>
      </w:r>
      <w:ins w:id="202" w:author="Dominic Pearce" w:date="2017-11-13T17:00:00Z">
        <w:r w:rsidR="00C51967">
          <w:rPr>
            <w:rFonts w:ascii="Arial" w:hAnsi="Arial" w:cs="Arial"/>
          </w:rPr>
          <w:t xml:space="preserve">that were </w:t>
        </w:r>
      </w:ins>
      <w:r w:rsidR="00EE3FEB" w:rsidRPr="009855AE">
        <w:rPr>
          <w:rFonts w:ascii="Arial" w:hAnsi="Arial" w:cs="Arial"/>
        </w:rPr>
        <w:t xml:space="preserve">identified in resistant tumours were </w:t>
      </w:r>
      <w:ins w:id="203" w:author="Dominic Pearce" w:date="2017-11-13T17:00:00Z">
        <w:r w:rsidR="00C51967">
          <w:rPr>
            <w:rFonts w:ascii="Arial" w:hAnsi="Arial" w:cs="Arial"/>
          </w:rPr>
          <w:t xml:space="preserve">also </w:t>
        </w:r>
      </w:ins>
      <w:r w:rsidR="00EE3FEB" w:rsidRPr="009855AE">
        <w:rPr>
          <w:rFonts w:ascii="Arial" w:hAnsi="Arial" w:cs="Arial"/>
        </w:rPr>
        <w:t>significantly changed (P &lt;0.01) in dormant patients (</w:t>
      </w:r>
      <w:r w:rsidR="00EE3FEB" w:rsidRPr="009855AE">
        <w:rPr>
          <w:rFonts w:ascii="Arial" w:hAnsi="Arial" w:cs="Arial"/>
          <w:b/>
        </w:rPr>
        <w:t>Fig 3C</w:t>
      </w:r>
      <w:r w:rsidR="00EE3FEB" w:rsidRPr="009855AE">
        <w:rPr>
          <w:rFonts w:ascii="Arial" w:hAnsi="Arial" w:cs="Arial"/>
        </w:rPr>
        <w:t>)</w:t>
      </w:r>
      <w:ins w:id="204" w:author="Dominic Pearce" w:date="2017-11-13T16:59:00Z">
        <w:r w:rsidR="00C51967">
          <w:rPr>
            <w:rFonts w:ascii="Arial" w:hAnsi="Arial" w:cs="Arial"/>
          </w:rPr>
          <w:t xml:space="preserve"> but only</w:t>
        </w:r>
      </w:ins>
      <w:del w:id="205" w:author="Dominic Pearce" w:date="2017-11-13T16:59:00Z">
        <w:r w:rsidR="00EE3FEB" w:rsidRPr="009855AE" w:rsidDel="00C51967">
          <w:rPr>
            <w:rFonts w:ascii="Arial" w:hAnsi="Arial" w:cs="Arial"/>
          </w:rPr>
          <w:delText xml:space="preserve">. </w:delText>
        </w:r>
      </w:del>
      <w:r w:rsidR="00EE3FEB" w:rsidRPr="009855AE">
        <w:rPr>
          <w:rFonts w:ascii="Arial" w:hAnsi="Arial" w:cs="Arial"/>
        </w:rPr>
        <w:t xml:space="preserve"> </w:t>
      </w:r>
      <w:ins w:id="206" w:author="Dominic Pearce" w:date="2017-11-13T16:59:00Z">
        <w:r w:rsidR="00C51967">
          <w:rPr>
            <w:rFonts w:ascii="Arial" w:hAnsi="Arial" w:cs="Arial"/>
          </w:rPr>
          <w:t>u</w:t>
        </w:r>
      </w:ins>
      <w:del w:id="207" w:author="Dominic Pearce" w:date="2017-11-13T16:59:00Z">
        <w:r w:rsidR="00381F86" w:rsidRPr="009855AE" w:rsidDel="00C51967">
          <w:rPr>
            <w:rFonts w:ascii="Arial" w:hAnsi="Arial" w:cs="Arial"/>
          </w:rPr>
          <w:delText>U</w:delText>
        </w:r>
      </w:del>
      <w:r w:rsidR="00EE3FEB" w:rsidRPr="009855AE">
        <w:rPr>
          <w:rFonts w:ascii="Arial" w:hAnsi="Arial" w:cs="Arial"/>
        </w:rPr>
        <w:t>p</w:t>
      </w:r>
      <w:ins w:id="208" w:author="Dominic Pearce" w:date="2017-11-13T16:59:00Z">
        <w:r w:rsidR="00C51967">
          <w:rPr>
            <w:rFonts w:ascii="Arial" w:hAnsi="Arial" w:cs="Arial"/>
          </w:rPr>
          <w:t>-regulated</w:t>
        </w:r>
      </w:ins>
      <w:r w:rsidR="00EE3FEB" w:rsidRPr="009855AE">
        <w:rPr>
          <w:rFonts w:ascii="Arial" w:hAnsi="Arial" w:cs="Arial"/>
        </w:rPr>
        <w:t xml:space="preserve"> genes identified in dormant patients </w:t>
      </w:r>
      <w:r w:rsidR="00381F86" w:rsidRPr="009855AE">
        <w:rPr>
          <w:rFonts w:ascii="Arial" w:hAnsi="Arial" w:cs="Arial"/>
        </w:rPr>
        <w:t xml:space="preserve">were </w:t>
      </w:r>
      <w:ins w:id="209" w:author="Dominic Pearce" w:date="2017-11-13T17:00:00Z">
        <w:r w:rsidR="00C51967">
          <w:rPr>
            <w:rFonts w:ascii="Arial" w:hAnsi="Arial" w:cs="Arial"/>
          </w:rPr>
          <w:t xml:space="preserve">in turn </w:t>
        </w:r>
      </w:ins>
      <w:r w:rsidR="00381F86" w:rsidRPr="009855AE">
        <w:rPr>
          <w:rFonts w:ascii="Arial" w:hAnsi="Arial" w:cs="Arial"/>
        </w:rPr>
        <w:t xml:space="preserve">significantly </w:t>
      </w:r>
      <w:r w:rsidR="00EE3FEB" w:rsidRPr="009855AE">
        <w:rPr>
          <w:rFonts w:ascii="Arial" w:hAnsi="Arial" w:cs="Arial"/>
        </w:rPr>
        <w:t xml:space="preserve">upregulated in resistant patients. </w:t>
      </w:r>
      <w:r w:rsidR="00885007" w:rsidRPr="00E315B5">
        <w:rPr>
          <w:rFonts w:ascii="Arial" w:hAnsi="Arial" w:cs="Arial"/>
          <w:highlight w:val="yellow"/>
        </w:rPr>
        <w:t xml:space="preserve">rebel NDs </w:t>
      </w:r>
      <w:r w:rsidR="00E315B5" w:rsidRPr="00E315B5">
        <w:rPr>
          <w:rFonts w:ascii="Arial" w:hAnsi="Arial" w:cs="Arial"/>
          <w:highlight w:val="yellow"/>
        </w:rPr>
        <w:t>===</w:t>
      </w:r>
      <w:proofErr w:type="spellStart"/>
      <w:r w:rsidR="00E315B5" w:rsidRPr="00E315B5">
        <w:rPr>
          <w:rFonts w:ascii="Arial" w:hAnsi="Arial" w:cs="Arial"/>
          <w:highlight w:val="yellow"/>
        </w:rPr>
        <w:t>bunlar</w:t>
      </w:r>
      <w:proofErr w:type="spellEnd"/>
      <w:r w:rsidR="00E315B5" w:rsidRPr="00E315B5">
        <w:rPr>
          <w:rFonts w:ascii="Arial" w:hAnsi="Arial" w:cs="Arial"/>
          <w:highlight w:val="yellow"/>
        </w:rPr>
        <w:t xml:space="preserve"> </w:t>
      </w:r>
      <w:proofErr w:type="spellStart"/>
      <w:r w:rsidR="00E315B5" w:rsidRPr="00E315B5">
        <w:rPr>
          <w:rFonts w:ascii="Arial" w:hAnsi="Arial" w:cs="Arial"/>
          <w:highlight w:val="yellow"/>
        </w:rPr>
        <w:t>belki</w:t>
      </w:r>
      <w:proofErr w:type="spellEnd"/>
      <w:r w:rsidR="00E315B5" w:rsidRPr="00E315B5">
        <w:rPr>
          <w:rFonts w:ascii="Arial" w:hAnsi="Arial" w:cs="Arial"/>
          <w:highlight w:val="yellow"/>
        </w:rPr>
        <w:t xml:space="preserve"> </w:t>
      </w:r>
      <w:proofErr w:type="spellStart"/>
      <w:r w:rsidR="00E315B5" w:rsidRPr="00E315B5">
        <w:rPr>
          <w:rFonts w:ascii="Arial" w:hAnsi="Arial" w:cs="Arial"/>
          <w:highlight w:val="yellow"/>
        </w:rPr>
        <w:t>farkli</w:t>
      </w:r>
      <w:proofErr w:type="spellEnd"/>
      <w:r w:rsidR="00E315B5" w:rsidRPr="00E315B5">
        <w:rPr>
          <w:rFonts w:ascii="Arial" w:hAnsi="Arial" w:cs="Arial"/>
          <w:highlight w:val="yellow"/>
        </w:rPr>
        <w:t xml:space="preserve"> </w:t>
      </w:r>
      <w:proofErr w:type="spellStart"/>
      <w:r w:rsidR="00E315B5" w:rsidRPr="00E315B5">
        <w:rPr>
          <w:rFonts w:ascii="Arial" w:hAnsi="Arial" w:cs="Arial"/>
          <w:highlight w:val="yellow"/>
        </w:rPr>
        <w:t>bir</w:t>
      </w:r>
      <w:proofErr w:type="spellEnd"/>
      <w:r w:rsidR="00E315B5" w:rsidRPr="00E315B5">
        <w:rPr>
          <w:rFonts w:ascii="Arial" w:hAnsi="Arial" w:cs="Arial"/>
          <w:highlight w:val="yellow"/>
        </w:rPr>
        <w:t xml:space="preserve"> alt </w:t>
      </w:r>
      <w:proofErr w:type="spellStart"/>
      <w:r w:rsidR="00E315B5" w:rsidRPr="00E315B5">
        <w:rPr>
          <w:rFonts w:ascii="Arial" w:hAnsi="Arial" w:cs="Arial"/>
          <w:highlight w:val="yellow"/>
        </w:rPr>
        <w:t>gruptur</w:t>
      </w:r>
      <w:proofErr w:type="spellEnd"/>
    </w:p>
    <w:p w14:paraId="064A437D" w14:textId="74CC2D06" w:rsidR="00AC2A0A" w:rsidRPr="009855AE" w:rsidRDefault="00EE3FEB" w:rsidP="003A6900">
      <w:pPr>
        <w:spacing w:before="120" w:after="0" w:line="240" w:lineRule="auto"/>
        <w:jc w:val="both"/>
        <w:rPr>
          <w:rFonts w:ascii="Arial" w:hAnsi="Arial" w:cs="Arial"/>
        </w:rPr>
      </w:pPr>
      <w:del w:id="210" w:author="Dominic Pearce" w:date="2017-11-13T17:00:00Z">
        <w:r w:rsidRPr="009855AE" w:rsidDel="00C51967">
          <w:rPr>
            <w:rFonts w:ascii="Arial" w:hAnsi="Arial" w:cs="Arial"/>
          </w:rPr>
          <w:delText xml:space="preserve">These </w:delText>
        </w:r>
      </w:del>
      <w:ins w:id="211" w:author="Dominic Pearce" w:date="2017-11-13T17:00:00Z">
        <w:r w:rsidR="00C51967" w:rsidRPr="009855AE">
          <w:rPr>
            <w:rFonts w:ascii="Arial" w:hAnsi="Arial" w:cs="Arial"/>
          </w:rPr>
          <w:t>Th</w:t>
        </w:r>
        <w:r w:rsidR="00C51967">
          <w:rPr>
            <w:rFonts w:ascii="Arial" w:hAnsi="Arial" w:cs="Arial"/>
          </w:rPr>
          <w:t xml:space="preserve">is </w:t>
        </w:r>
      </w:ins>
      <w:r w:rsidRPr="009855AE">
        <w:rPr>
          <w:rFonts w:ascii="Arial" w:hAnsi="Arial" w:cs="Arial"/>
        </w:rPr>
        <w:t xml:space="preserve">suggest that genes and pathways </w:t>
      </w:r>
      <w:r w:rsidR="00381F86" w:rsidRPr="009855AE">
        <w:rPr>
          <w:rFonts w:ascii="Arial" w:hAnsi="Arial" w:cs="Arial"/>
        </w:rPr>
        <w:t>identified using within</w:t>
      </w:r>
      <w:ins w:id="212" w:author="Dominic Pearce" w:date="2017-11-13T17:01:00Z">
        <w:r w:rsidR="00C51967">
          <w:rPr>
            <w:rFonts w:ascii="Arial" w:hAnsi="Arial" w:cs="Arial"/>
          </w:rPr>
          <w:t>-</w:t>
        </w:r>
      </w:ins>
      <w:del w:id="213" w:author="Dominic Pearce" w:date="2017-11-13T17:01:00Z">
        <w:r w:rsidR="00381F86" w:rsidRPr="009855AE" w:rsidDel="00C51967">
          <w:rPr>
            <w:rFonts w:ascii="Arial" w:hAnsi="Arial" w:cs="Arial"/>
          </w:rPr>
          <w:delText xml:space="preserve"> </w:delText>
        </w:r>
      </w:del>
      <w:r w:rsidR="00381F86" w:rsidRPr="009855AE">
        <w:rPr>
          <w:rFonts w:ascii="Arial" w:hAnsi="Arial" w:cs="Arial"/>
        </w:rPr>
        <w:t>class comparison</w:t>
      </w:r>
      <w:ins w:id="214" w:author="Dominic Pearce" w:date="2017-11-13T17:01:00Z">
        <w:r w:rsidR="00C51967">
          <w:rPr>
            <w:rFonts w:ascii="Arial" w:hAnsi="Arial" w:cs="Arial"/>
          </w:rPr>
          <w:t>s</w:t>
        </w:r>
      </w:ins>
      <w:r w:rsidR="00381F86" w:rsidRPr="009855AE">
        <w:rPr>
          <w:rFonts w:ascii="Arial" w:hAnsi="Arial" w:cs="Arial"/>
        </w:rPr>
        <w:t xml:space="preserve"> may be </w:t>
      </w:r>
      <w:r w:rsidR="00CB185F" w:rsidRPr="009855AE">
        <w:rPr>
          <w:rFonts w:ascii="Arial" w:hAnsi="Arial" w:cs="Arial"/>
        </w:rPr>
        <w:t>common features of long-term treatment</w:t>
      </w:r>
      <w:ins w:id="215" w:author="Dominic Pearce" w:date="2017-11-13T17:01:00Z">
        <w:r w:rsidR="00C51967">
          <w:rPr>
            <w:rFonts w:ascii="Arial" w:hAnsi="Arial" w:cs="Arial"/>
          </w:rPr>
          <w:t>,</w:t>
        </w:r>
      </w:ins>
      <w:r w:rsidR="00CB185F" w:rsidRPr="009855AE">
        <w:rPr>
          <w:rFonts w:ascii="Arial" w:hAnsi="Arial" w:cs="Arial"/>
        </w:rPr>
        <w:t xml:space="preserve"> rather </w:t>
      </w:r>
      <w:r w:rsidRPr="009855AE">
        <w:rPr>
          <w:rFonts w:ascii="Arial" w:hAnsi="Arial" w:cs="Arial"/>
        </w:rPr>
        <w:t xml:space="preserve">than </w:t>
      </w:r>
      <w:del w:id="216" w:author="Dominic Pearce" w:date="2017-11-13T17:01:00Z">
        <w:r w:rsidR="00CB185F" w:rsidRPr="009855AE" w:rsidDel="00C51967">
          <w:rPr>
            <w:rFonts w:ascii="Arial" w:hAnsi="Arial" w:cs="Arial"/>
          </w:rPr>
          <w:delText xml:space="preserve">being </w:delText>
        </w:r>
      </w:del>
      <w:r w:rsidR="00CB185F" w:rsidRPr="009855AE">
        <w:rPr>
          <w:rFonts w:ascii="Arial" w:hAnsi="Arial" w:cs="Arial"/>
        </w:rPr>
        <w:t xml:space="preserve">specific to </w:t>
      </w:r>
      <w:ins w:id="217" w:author="Dominic Pearce" w:date="2017-11-13T17:01:00Z">
        <w:r w:rsidR="00C51967">
          <w:rPr>
            <w:rFonts w:ascii="Arial" w:hAnsi="Arial" w:cs="Arial"/>
          </w:rPr>
          <w:t xml:space="preserve">the </w:t>
        </w:r>
      </w:ins>
      <w:r w:rsidR="00CB185F" w:rsidRPr="009855AE">
        <w:rPr>
          <w:rFonts w:ascii="Arial" w:hAnsi="Arial" w:cs="Arial"/>
        </w:rPr>
        <w:t>dorman</w:t>
      </w:r>
      <w:ins w:id="218" w:author="Dominic Pearce" w:date="2017-11-13T17:01:00Z">
        <w:r w:rsidR="00C51967">
          <w:rPr>
            <w:rFonts w:ascii="Arial" w:hAnsi="Arial" w:cs="Arial"/>
          </w:rPr>
          <w:t>t</w:t>
        </w:r>
      </w:ins>
      <w:del w:id="219" w:author="Dominic Pearce" w:date="2017-11-13T17:01:00Z">
        <w:r w:rsidR="00CB185F" w:rsidRPr="009855AE" w:rsidDel="00C51967">
          <w:rPr>
            <w:rFonts w:ascii="Arial" w:hAnsi="Arial" w:cs="Arial"/>
          </w:rPr>
          <w:delText>cy</w:delText>
        </w:r>
      </w:del>
      <w:r w:rsidR="00CB185F" w:rsidRPr="009855AE">
        <w:rPr>
          <w:rFonts w:ascii="Arial" w:hAnsi="Arial" w:cs="Arial"/>
        </w:rPr>
        <w:t>/resistan</w:t>
      </w:r>
      <w:del w:id="220" w:author="Dominic Pearce" w:date="2017-11-13T17:01:00Z">
        <w:r w:rsidR="00CB185F" w:rsidRPr="009855AE" w:rsidDel="00C51967">
          <w:rPr>
            <w:rFonts w:ascii="Arial" w:hAnsi="Arial" w:cs="Arial"/>
          </w:rPr>
          <w:delText>c</w:delText>
        </w:r>
      </w:del>
      <w:ins w:id="221" w:author="Dominic Pearce" w:date="2017-11-13T17:01:00Z">
        <w:r w:rsidR="00C51967">
          <w:rPr>
            <w:rFonts w:ascii="Arial" w:hAnsi="Arial" w:cs="Arial"/>
          </w:rPr>
          <w:t>t phenotypes</w:t>
        </w:r>
      </w:ins>
      <w:del w:id="222" w:author="Dominic Pearce" w:date="2017-11-13T17:01:00Z">
        <w:r w:rsidR="00CB185F" w:rsidRPr="009855AE" w:rsidDel="00C51967">
          <w:rPr>
            <w:rFonts w:ascii="Arial" w:hAnsi="Arial" w:cs="Arial"/>
          </w:rPr>
          <w:delText>e</w:delText>
        </w:r>
      </w:del>
      <w:r w:rsidR="00CB185F" w:rsidRPr="009855AE">
        <w:rPr>
          <w:rFonts w:ascii="Arial" w:hAnsi="Arial" w:cs="Arial"/>
        </w:rPr>
        <w:t>. Th</w:t>
      </w:r>
      <w:r w:rsidR="00381F86" w:rsidRPr="009855AE">
        <w:rPr>
          <w:rFonts w:ascii="Arial" w:hAnsi="Arial" w:cs="Arial"/>
        </w:rPr>
        <w:t>is led</w:t>
      </w:r>
      <w:r w:rsidR="00CB185F" w:rsidRPr="009855AE">
        <w:rPr>
          <w:rFonts w:ascii="Arial" w:hAnsi="Arial" w:cs="Arial"/>
        </w:rPr>
        <w:t xml:space="preserve"> us to </w:t>
      </w:r>
      <w:del w:id="223" w:author="Dominic Pearce" w:date="2017-11-13T17:02:00Z">
        <w:r w:rsidR="00CB185F" w:rsidRPr="009855AE" w:rsidDel="00C51967">
          <w:rPr>
            <w:rFonts w:ascii="Arial" w:hAnsi="Arial" w:cs="Arial"/>
          </w:rPr>
          <w:delText xml:space="preserve">perform comparative analysis (dormant vs acquired resistant) </w:delText>
        </w:r>
      </w:del>
      <w:ins w:id="224" w:author="Dominic Pearce" w:date="2017-11-13T17:02:00Z">
        <w:r w:rsidR="00C51967">
          <w:rPr>
            <w:rFonts w:ascii="Arial" w:hAnsi="Arial" w:cs="Arial"/>
          </w:rPr>
          <w:t xml:space="preserve">directly compare dormant and resistant samples, </w:t>
        </w:r>
        <w:proofErr w:type="gramStart"/>
        <w:r w:rsidR="00C51967">
          <w:rPr>
            <w:rFonts w:ascii="Arial" w:hAnsi="Arial" w:cs="Arial"/>
          </w:rPr>
          <w:t>in order to</w:t>
        </w:r>
        <w:proofErr w:type="gramEnd"/>
        <w:r w:rsidR="00C51967">
          <w:rPr>
            <w:rFonts w:ascii="Arial" w:hAnsi="Arial" w:cs="Arial"/>
          </w:rPr>
          <w:t xml:space="preserve"> </w:t>
        </w:r>
      </w:ins>
      <w:del w:id="225" w:author="Dominic Pearce" w:date="2017-11-13T17:02:00Z">
        <w:r w:rsidR="00CB185F" w:rsidRPr="009855AE" w:rsidDel="00C51967">
          <w:rPr>
            <w:rFonts w:ascii="Arial" w:hAnsi="Arial" w:cs="Arial"/>
          </w:rPr>
          <w:delText xml:space="preserve">which </w:delText>
        </w:r>
        <w:r w:rsidR="00300856" w:rsidRPr="009855AE" w:rsidDel="00C51967">
          <w:rPr>
            <w:rFonts w:ascii="Arial" w:hAnsi="Arial" w:cs="Arial"/>
          </w:rPr>
          <w:delText xml:space="preserve">can provide </w:delText>
        </w:r>
      </w:del>
      <w:r w:rsidR="00CB185F" w:rsidRPr="009855AE">
        <w:rPr>
          <w:rFonts w:ascii="Arial" w:hAnsi="Arial" w:cs="Arial"/>
        </w:rPr>
        <w:t>better</w:t>
      </w:r>
      <w:r w:rsidR="00381F86" w:rsidRPr="009855AE">
        <w:rPr>
          <w:rFonts w:ascii="Arial" w:hAnsi="Arial" w:cs="Arial"/>
        </w:rPr>
        <w:t xml:space="preserve"> </w:t>
      </w:r>
      <w:ins w:id="226" w:author="Dominic Pearce" w:date="2017-11-13T17:02:00Z">
        <w:r w:rsidR="00C51967">
          <w:rPr>
            <w:rFonts w:ascii="Arial" w:hAnsi="Arial" w:cs="Arial"/>
          </w:rPr>
          <w:t xml:space="preserve">molecularly </w:t>
        </w:r>
      </w:ins>
      <w:r w:rsidR="00381F86" w:rsidRPr="009855AE">
        <w:rPr>
          <w:rFonts w:ascii="Arial" w:hAnsi="Arial" w:cs="Arial"/>
        </w:rPr>
        <w:t>characteris</w:t>
      </w:r>
      <w:ins w:id="227" w:author="Dominic Pearce" w:date="2017-11-13T17:02:00Z">
        <w:r w:rsidR="00C51967">
          <w:rPr>
            <w:rFonts w:ascii="Arial" w:hAnsi="Arial" w:cs="Arial"/>
          </w:rPr>
          <w:t>e</w:t>
        </w:r>
      </w:ins>
      <w:del w:id="228" w:author="Dominic Pearce" w:date="2017-11-13T17:02:00Z">
        <w:r w:rsidR="00381F86" w:rsidRPr="009855AE" w:rsidDel="00C51967">
          <w:rPr>
            <w:rFonts w:ascii="Arial" w:hAnsi="Arial" w:cs="Arial"/>
          </w:rPr>
          <w:delText>ation</w:delText>
        </w:r>
      </w:del>
      <w:r w:rsidR="00381F86" w:rsidRPr="009855AE">
        <w:rPr>
          <w:rFonts w:ascii="Arial" w:hAnsi="Arial" w:cs="Arial"/>
        </w:rPr>
        <w:t xml:space="preserve"> and </w:t>
      </w:r>
      <w:del w:id="229" w:author="Dominic Pearce" w:date="2017-11-13T17:02:00Z">
        <w:r w:rsidR="00381F86" w:rsidRPr="009855AE" w:rsidDel="00C51967">
          <w:rPr>
            <w:rFonts w:ascii="Arial" w:hAnsi="Arial" w:cs="Arial"/>
          </w:rPr>
          <w:delText xml:space="preserve">class </w:delText>
        </w:r>
      </w:del>
      <w:r w:rsidR="00CB185F" w:rsidRPr="009855AE">
        <w:rPr>
          <w:rFonts w:ascii="Arial" w:hAnsi="Arial" w:cs="Arial"/>
        </w:rPr>
        <w:t>separa</w:t>
      </w:r>
      <w:ins w:id="230" w:author="Dominic Pearce" w:date="2017-11-13T17:02:00Z">
        <w:r w:rsidR="00C51967">
          <w:rPr>
            <w:rFonts w:ascii="Arial" w:hAnsi="Arial" w:cs="Arial"/>
          </w:rPr>
          <w:t>te o</w:t>
        </w:r>
        <w:bookmarkStart w:id="231" w:name="_GoBack"/>
        <w:bookmarkEnd w:id="231"/>
        <w:r w:rsidR="00C51967">
          <w:rPr>
            <w:rFonts w:ascii="Arial" w:hAnsi="Arial" w:cs="Arial"/>
          </w:rPr>
          <w:t>ur cohort</w:t>
        </w:r>
      </w:ins>
      <w:del w:id="232" w:author="Dominic Pearce" w:date="2017-11-13T17:02:00Z">
        <w:r w:rsidR="00CB185F" w:rsidRPr="009855AE" w:rsidDel="00C51967">
          <w:rPr>
            <w:rFonts w:ascii="Arial" w:hAnsi="Arial" w:cs="Arial"/>
          </w:rPr>
          <w:delText>tion</w:delText>
        </w:r>
      </w:del>
      <w:r w:rsidR="0060682A" w:rsidRPr="009855AE">
        <w:rPr>
          <w:rFonts w:ascii="Arial" w:hAnsi="Arial" w:cs="Arial"/>
        </w:rPr>
        <w:t xml:space="preserve">. </w:t>
      </w:r>
    </w:p>
    <w:p w14:paraId="6A0BD578" w14:textId="77777777" w:rsidR="006D619E" w:rsidRDefault="006D619E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6D619E">
        <w:rPr>
          <w:rFonts w:ascii="Arial" w:hAnsi="Arial" w:cs="Arial"/>
          <w:highlight w:val="yellow"/>
        </w:rPr>
        <w:t>EMT</w:t>
      </w:r>
      <w:r w:rsidR="00805FCA">
        <w:rPr>
          <w:rFonts w:ascii="Arial" w:hAnsi="Arial" w:cs="Arial"/>
          <w:highlight w:val="yellow"/>
        </w:rPr>
        <w:t xml:space="preserve"> </w:t>
      </w:r>
      <w:r w:rsidRPr="006D619E">
        <w:rPr>
          <w:rFonts w:ascii="Arial" w:hAnsi="Arial" w:cs="Arial"/>
          <w:highlight w:val="yellow"/>
        </w:rPr>
        <w:t>Estimate</w:t>
      </w:r>
      <w:r w:rsidR="00805FCA">
        <w:rPr>
          <w:rFonts w:ascii="Arial" w:hAnsi="Arial" w:cs="Arial"/>
          <w:highlight w:val="yellow"/>
        </w:rPr>
        <w:t xml:space="preserve"> </w:t>
      </w:r>
      <w:proofErr w:type="spellStart"/>
      <w:r w:rsidRPr="006D619E">
        <w:rPr>
          <w:rFonts w:ascii="Arial" w:hAnsi="Arial" w:cs="Arial"/>
          <w:highlight w:val="yellow"/>
        </w:rPr>
        <w:t>Imsig</w:t>
      </w:r>
      <w:proofErr w:type="spellEnd"/>
    </w:p>
    <w:p w14:paraId="63094C3C" w14:textId="77777777" w:rsidR="006D619E" w:rsidRPr="009855AE" w:rsidRDefault="006D619E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76BE8C5C" w14:textId="77777777" w:rsidR="00AC2A0A" w:rsidRPr="009855AE" w:rsidRDefault="00300856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lastRenderedPageBreak/>
        <w:t>Comparative analysis of dormant and resistant patients</w:t>
      </w:r>
      <w:r w:rsidR="00BB1354" w:rsidRPr="009855AE">
        <w:rPr>
          <w:rFonts w:ascii="Arial" w:hAnsi="Arial" w:cs="Arial"/>
          <w:b/>
        </w:rPr>
        <w:t xml:space="preserve"> </w:t>
      </w:r>
      <w:r w:rsidR="00BB1354" w:rsidRPr="009525DB">
        <w:rPr>
          <w:rFonts w:ascii="Arial" w:hAnsi="Arial" w:cs="Arial"/>
          <w:b/>
        </w:rPr>
        <w:t>identifies</w:t>
      </w:r>
      <w:r w:rsidR="00BB1354" w:rsidRPr="009855AE">
        <w:rPr>
          <w:rFonts w:ascii="Arial" w:hAnsi="Arial" w:cs="Arial"/>
          <w:b/>
          <w:highlight w:val="yellow"/>
        </w:rPr>
        <w:t xml:space="preserve"> </w:t>
      </w:r>
      <w:r w:rsidR="00BB1354" w:rsidRPr="005B679A">
        <w:rPr>
          <w:rFonts w:ascii="Arial" w:hAnsi="Arial" w:cs="Arial"/>
          <w:b/>
          <w:highlight w:val="red"/>
        </w:rPr>
        <w:t>robust classifiers</w:t>
      </w:r>
      <w:r w:rsidR="009525DB" w:rsidRPr="005B679A">
        <w:rPr>
          <w:rFonts w:ascii="Arial" w:hAnsi="Arial" w:cs="Arial"/>
          <w:b/>
          <w:highlight w:val="red"/>
        </w:rPr>
        <w:t xml:space="preserve"> </w:t>
      </w:r>
      <w:r w:rsidR="00C10F3D" w:rsidRPr="005B679A">
        <w:rPr>
          <w:rFonts w:ascii="Arial" w:hAnsi="Arial" w:cs="Arial"/>
          <w:b/>
          <w:highlight w:val="red"/>
        </w:rPr>
        <w:t>(if possible)</w:t>
      </w:r>
      <w:r w:rsidR="00C10F3D">
        <w:rPr>
          <w:rFonts w:ascii="Arial" w:hAnsi="Arial" w:cs="Arial"/>
          <w:b/>
        </w:rPr>
        <w:t xml:space="preserve"> </w:t>
      </w:r>
      <w:r w:rsidR="009525DB">
        <w:rPr>
          <w:rFonts w:ascii="Arial" w:hAnsi="Arial" w:cs="Arial"/>
          <w:b/>
        </w:rPr>
        <w:t xml:space="preserve">potential role of epigenetic regulation in acquired resistance </w:t>
      </w:r>
    </w:p>
    <w:p w14:paraId="071B9B37" w14:textId="77777777" w:rsidR="00300856" w:rsidRDefault="00D60397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Fig4 must mention about genes and don’t give heatmaps (Andy)</w:t>
      </w:r>
    </w:p>
    <w:p w14:paraId="491E2EC6" w14:textId="77777777" w:rsidR="00E749DE" w:rsidRDefault="00E749DE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25F538B3" w14:textId="77777777" w:rsidR="00390316" w:rsidRDefault="00E749DE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Connectivity</w:t>
      </w:r>
      <w:r w:rsidR="003903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Map</w:t>
      </w:r>
      <w:r w:rsidR="00390316">
        <w:rPr>
          <w:rFonts w:ascii="Arial" w:hAnsi="Arial" w:cs="Arial"/>
        </w:rPr>
        <w:t xml:space="preserve"> (</w:t>
      </w:r>
      <w:proofErr w:type="spellStart"/>
      <w:r w:rsidR="00390316">
        <w:rPr>
          <w:rFonts w:ascii="Arial" w:hAnsi="Arial" w:cs="Arial"/>
        </w:rPr>
        <w:t>cMap</w:t>
      </w:r>
      <w:proofErr w:type="spellEnd"/>
      <w:r w:rsidR="00390316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analysis </w:t>
      </w:r>
    </w:p>
    <w:p w14:paraId="4B8CEB8A" w14:textId="77777777" w:rsidR="00390316" w:rsidRDefault="00390316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negative score means that the signature can be reversed by the drugs. </w:t>
      </w:r>
    </w:p>
    <w:p w14:paraId="7834F608" w14:textId="77777777" w:rsidR="00E749DE" w:rsidRDefault="00390316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HDAC inhibitor </w:t>
      </w:r>
      <w:proofErr w:type="spellStart"/>
      <w:r>
        <w:rPr>
          <w:rFonts w:ascii="Arial" w:hAnsi="Arial" w:cs="Arial"/>
        </w:rPr>
        <w:t>Trichostatin</w:t>
      </w:r>
      <w:proofErr w:type="spellEnd"/>
      <w:r>
        <w:rPr>
          <w:rFonts w:ascii="Arial" w:hAnsi="Arial" w:cs="Arial"/>
        </w:rPr>
        <w:t xml:space="preserve"> A had the second lowest score (Fig </w:t>
      </w:r>
      <w:proofErr w:type="gramStart"/>
      <w:r>
        <w:rPr>
          <w:rFonts w:ascii="Arial" w:hAnsi="Arial" w:cs="Arial"/>
        </w:rPr>
        <w:t>4..</w:t>
      </w:r>
      <w:proofErr w:type="gramEnd"/>
      <w:r>
        <w:rPr>
          <w:rFonts w:ascii="Arial" w:hAnsi="Arial" w:cs="Arial"/>
        </w:rPr>
        <w:t xml:space="preserve">). Letrozole had a positive score of </w:t>
      </w:r>
      <w:r w:rsidRPr="00390316">
        <w:rPr>
          <w:rFonts w:ascii="Arial" w:hAnsi="Arial" w:cs="Arial"/>
        </w:rPr>
        <w:t>0.893</w:t>
      </w:r>
      <w:r>
        <w:rPr>
          <w:rFonts w:ascii="Arial" w:hAnsi="Arial" w:cs="Arial"/>
        </w:rPr>
        <w:t xml:space="preserve"> further confirming the reliably of the hypothetical scores calculated </w:t>
      </w:r>
      <w:proofErr w:type="spellStart"/>
      <w:r>
        <w:rPr>
          <w:rFonts w:ascii="Arial" w:hAnsi="Arial" w:cs="Arial"/>
        </w:rPr>
        <w:t>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cMap</w:t>
      </w:r>
      <w:proofErr w:type="spellEnd"/>
      <w:r>
        <w:rPr>
          <w:rFonts w:ascii="Arial" w:hAnsi="Arial" w:cs="Arial"/>
        </w:rPr>
        <w:t xml:space="preserve">. </w:t>
      </w:r>
    </w:p>
    <w:p w14:paraId="22CF7623" w14:textId="77777777" w:rsidR="00E07146" w:rsidRDefault="00E07146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0BF3DF7B" w14:textId="77777777" w:rsidR="00E07146" w:rsidRDefault="00E07146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S100P methylation blood-tissue correlation</w:t>
      </w:r>
    </w:p>
    <w:p w14:paraId="25D11F18" w14:textId="77777777" w:rsidR="005351EF" w:rsidRPr="009855AE" w:rsidRDefault="005351EF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62A2920A" w14:textId="77777777" w:rsidR="00AC2A0A" w:rsidRPr="009855AE" w:rsidRDefault="005351EF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Also mention about c</w:t>
      </w:r>
      <w:r w:rsidR="00EE3FEB" w:rsidRPr="009855AE">
        <w:rPr>
          <w:rFonts w:ascii="Arial" w:hAnsi="Arial" w:cs="Arial"/>
          <w:b/>
        </w:rPr>
        <w:t xml:space="preserve">omparative proteomics </w:t>
      </w:r>
    </w:p>
    <w:p w14:paraId="11C97DED" w14:textId="77777777" w:rsidR="00AC2A0A" w:rsidRPr="009855AE" w:rsidRDefault="00AC2A0A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79F09CF9" w14:textId="77777777" w:rsidR="00AC2A0A" w:rsidRPr="009855AE" w:rsidRDefault="00AC2A0A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t>Which pathways changes globally?</w:t>
      </w:r>
    </w:p>
    <w:p w14:paraId="1EC2FF49" w14:textId="77777777" w:rsidR="00081A05" w:rsidRPr="009855AE" w:rsidRDefault="007D1C21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We further implemented a wider approach and explored a total of 1943 different </w:t>
      </w:r>
      <w:proofErr w:type="spellStart"/>
      <w:r w:rsidRPr="009855AE">
        <w:rPr>
          <w:rFonts w:ascii="Arial" w:hAnsi="Arial" w:cs="Arial"/>
        </w:rPr>
        <w:t>Reactome</w:t>
      </w:r>
      <w:proofErr w:type="spellEnd"/>
      <w:r w:rsidRPr="009855AE">
        <w:rPr>
          <w:rFonts w:ascii="Arial" w:hAnsi="Arial" w:cs="Arial"/>
        </w:rPr>
        <w:t xml:space="preserve"> database pathways in the dataset. A total of </w:t>
      </w:r>
      <w:r w:rsidRPr="009855AE">
        <w:rPr>
          <w:rFonts w:ascii="Arial" w:hAnsi="Arial" w:cs="Arial"/>
          <w:highlight w:val="yellow"/>
        </w:rPr>
        <w:t>105</w:t>
      </w:r>
      <w:r w:rsidRPr="009855AE">
        <w:rPr>
          <w:rFonts w:ascii="Arial" w:hAnsi="Arial" w:cs="Arial"/>
        </w:rPr>
        <w:t xml:space="preserve"> pathways were significantly (FDR &lt;0.01) differen</w:t>
      </w:r>
      <w:r w:rsidR="00FD0FAB" w:rsidRPr="009855AE">
        <w:rPr>
          <w:rFonts w:ascii="Arial" w:hAnsi="Arial" w:cs="Arial"/>
        </w:rPr>
        <w:t xml:space="preserve">tially </w:t>
      </w:r>
      <w:r w:rsidRPr="009855AE">
        <w:rPr>
          <w:rFonts w:ascii="Arial" w:hAnsi="Arial" w:cs="Arial"/>
        </w:rPr>
        <w:t>expressed between dormant and resistant tumours</w:t>
      </w:r>
      <w:r w:rsidR="00FD0FAB" w:rsidRPr="009855AE">
        <w:rPr>
          <w:rFonts w:ascii="Arial" w:hAnsi="Arial" w:cs="Arial"/>
        </w:rPr>
        <w:t xml:space="preserve"> after long-term treatment</w:t>
      </w:r>
      <w:r w:rsidRPr="009855AE">
        <w:rPr>
          <w:rFonts w:ascii="Arial" w:hAnsi="Arial" w:cs="Arial"/>
        </w:rPr>
        <w:t xml:space="preserve">. Among those were cell cycle, cellular senescence, </w:t>
      </w:r>
      <w:r w:rsidR="00546140" w:rsidRPr="009855AE">
        <w:rPr>
          <w:rFonts w:ascii="Arial" w:hAnsi="Arial" w:cs="Arial"/>
        </w:rPr>
        <w:t xml:space="preserve">DNA repair and </w:t>
      </w:r>
      <w:r w:rsidR="00227799" w:rsidRPr="009855AE">
        <w:rPr>
          <w:rFonts w:ascii="Arial" w:hAnsi="Arial" w:cs="Arial"/>
        </w:rPr>
        <w:t xml:space="preserve">replication, </w:t>
      </w:r>
      <w:r w:rsidR="00FD34FB" w:rsidRPr="009855AE">
        <w:rPr>
          <w:rFonts w:ascii="Arial" w:hAnsi="Arial" w:cs="Arial"/>
        </w:rPr>
        <w:t xml:space="preserve">acetylation and deacetylation of histones, </w:t>
      </w:r>
      <w:r w:rsidR="005C5C40" w:rsidRPr="009855AE">
        <w:rPr>
          <w:rFonts w:ascii="Arial" w:hAnsi="Arial" w:cs="Arial"/>
        </w:rPr>
        <w:t xml:space="preserve">mitochondrial translation, </w:t>
      </w:r>
      <w:r w:rsidR="0033516F" w:rsidRPr="009855AE">
        <w:rPr>
          <w:rFonts w:ascii="Arial" w:hAnsi="Arial" w:cs="Arial"/>
        </w:rPr>
        <w:t xml:space="preserve">Rho GTPases signalling, </w:t>
      </w:r>
      <w:r w:rsidR="00081A05" w:rsidRPr="009855AE">
        <w:rPr>
          <w:rFonts w:ascii="Arial" w:hAnsi="Arial" w:cs="Arial"/>
        </w:rPr>
        <w:t xml:space="preserve">and TP53 </w:t>
      </w:r>
      <w:r w:rsidR="0033516F" w:rsidRPr="009855AE">
        <w:rPr>
          <w:rFonts w:ascii="Arial" w:hAnsi="Arial" w:cs="Arial"/>
        </w:rPr>
        <w:t xml:space="preserve">activity </w:t>
      </w:r>
      <w:r w:rsidR="00081A05" w:rsidRPr="009855AE">
        <w:rPr>
          <w:rFonts w:ascii="Arial" w:hAnsi="Arial" w:cs="Arial"/>
        </w:rPr>
        <w:t xml:space="preserve">related pathways. </w:t>
      </w:r>
    </w:p>
    <w:p w14:paraId="39C84CB1" w14:textId="77777777" w:rsidR="00BE7E6F" w:rsidRPr="009855AE" w:rsidRDefault="00CB1707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  <w:highlight w:val="yellow"/>
        </w:rPr>
        <w:t>A total of … pathways were initially at early-on treatment significantly downregulated whereas upregulated after</w:t>
      </w:r>
      <w:r w:rsidR="009662F3" w:rsidRPr="009855AE">
        <w:rPr>
          <w:rFonts w:ascii="Arial" w:hAnsi="Arial" w:cs="Arial"/>
          <w:highlight w:val="yellow"/>
        </w:rPr>
        <w:t xml:space="preserve"> LT treatment</w:t>
      </w:r>
      <w:r w:rsidRPr="009855AE">
        <w:rPr>
          <w:rFonts w:ascii="Arial" w:hAnsi="Arial" w:cs="Arial"/>
          <w:highlight w:val="yellow"/>
        </w:rPr>
        <w:t xml:space="preserve"> suggesting possible acquired escape mechanisms.</w:t>
      </w:r>
      <w:r w:rsidR="007D1C21" w:rsidRPr="009855AE">
        <w:rPr>
          <w:rFonts w:ascii="Arial" w:hAnsi="Arial" w:cs="Arial"/>
        </w:rPr>
        <w:t xml:space="preserve">  </w:t>
      </w:r>
    </w:p>
    <w:p w14:paraId="5432EC7B" w14:textId="77777777" w:rsidR="004F7871" w:rsidRPr="009855AE" w:rsidRDefault="004F7871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40A6FDC8" w14:textId="77777777" w:rsidR="004F7871" w:rsidRPr="009855AE" w:rsidRDefault="004F7871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6162A5FD" w14:textId="77777777" w:rsidR="008D44BE" w:rsidRPr="009855AE" w:rsidRDefault="004F7871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t xml:space="preserve">Can any currently available </w:t>
      </w:r>
      <w:r w:rsidR="008D44BE" w:rsidRPr="009855AE">
        <w:rPr>
          <w:rFonts w:ascii="Arial" w:hAnsi="Arial" w:cs="Arial"/>
          <w:b/>
        </w:rPr>
        <w:t>gene signatures</w:t>
      </w:r>
      <w:r w:rsidRPr="009855AE">
        <w:rPr>
          <w:rFonts w:ascii="Arial" w:hAnsi="Arial" w:cs="Arial"/>
          <w:b/>
        </w:rPr>
        <w:t xml:space="preserve"> predict </w:t>
      </w:r>
      <w:r w:rsidR="008D44BE" w:rsidRPr="009855AE">
        <w:rPr>
          <w:rFonts w:ascii="Arial" w:hAnsi="Arial" w:cs="Arial"/>
          <w:b/>
        </w:rPr>
        <w:t>response class in the dataset</w:t>
      </w:r>
      <w:r w:rsidRPr="009855AE">
        <w:rPr>
          <w:rFonts w:ascii="Arial" w:hAnsi="Arial" w:cs="Arial"/>
          <w:b/>
        </w:rPr>
        <w:t>?</w:t>
      </w:r>
    </w:p>
    <w:p w14:paraId="2086CDED" w14:textId="77777777" w:rsidR="008D44BE" w:rsidRPr="009855AE" w:rsidRDefault="008D44BE" w:rsidP="003A6900">
      <w:pPr>
        <w:spacing w:before="120" w:after="120" w:line="240" w:lineRule="auto"/>
        <w:jc w:val="both"/>
        <w:rPr>
          <w:rFonts w:ascii="Arial" w:hAnsi="Arial" w:cs="Arial"/>
          <w:highlight w:val="yellow"/>
        </w:rPr>
      </w:pPr>
      <w:r w:rsidRPr="009855AE">
        <w:rPr>
          <w:rFonts w:ascii="Arial" w:hAnsi="Arial" w:cs="Arial"/>
          <w:highlight w:val="yellow"/>
        </w:rPr>
        <w:t xml:space="preserve">BCI </w:t>
      </w:r>
    </w:p>
    <w:p w14:paraId="6E96CFF7" w14:textId="77777777" w:rsidR="008D44BE" w:rsidRPr="009855AE" w:rsidRDefault="008D44BE" w:rsidP="003A6900">
      <w:pPr>
        <w:spacing w:before="120" w:after="120" w:line="240" w:lineRule="auto"/>
        <w:jc w:val="both"/>
        <w:rPr>
          <w:rFonts w:ascii="Arial" w:hAnsi="Arial" w:cs="Arial"/>
          <w:highlight w:val="yellow"/>
        </w:rPr>
      </w:pPr>
      <w:r w:rsidRPr="009855AE">
        <w:rPr>
          <w:rFonts w:ascii="Arial" w:hAnsi="Arial" w:cs="Arial"/>
          <w:highlight w:val="yellow"/>
        </w:rPr>
        <w:t>Oncotype</w:t>
      </w:r>
    </w:p>
    <w:p w14:paraId="2AB532E3" w14:textId="77777777" w:rsidR="008D44BE" w:rsidRPr="009855AE" w:rsidRDefault="008D44BE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  <w:highlight w:val="yellow"/>
        </w:rPr>
        <w:t>Others</w:t>
      </w:r>
    </w:p>
    <w:p w14:paraId="046E078F" w14:textId="77777777" w:rsidR="00DF1773" w:rsidRPr="009855AE" w:rsidRDefault="00DF1773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br w:type="page"/>
      </w:r>
    </w:p>
    <w:p w14:paraId="0C24AB4E" w14:textId="77777777" w:rsidR="00AD480D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lastRenderedPageBreak/>
        <w:t>Discussion</w:t>
      </w:r>
    </w:p>
    <w:p w14:paraId="75CC8535" w14:textId="77777777" w:rsidR="00A37002" w:rsidRPr="009855AE" w:rsidRDefault="003A6900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Here we demonstrated the results of the biggest clinical dataset studied so far to investigate ER+ breast cancer dormancy and resistance.</w:t>
      </w:r>
    </w:p>
    <w:p w14:paraId="421F3319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41F80ED6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645E0FE4" w14:textId="77777777" w:rsidR="00D75FD5" w:rsidRPr="009855AE" w:rsidRDefault="00D75FD5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Unsupervised analysis</w:t>
      </w:r>
      <w:r w:rsidR="00844B84" w:rsidRPr="009855AE">
        <w:rPr>
          <w:rFonts w:ascii="Arial" w:hAnsi="Arial" w:cs="Arial"/>
        </w:rPr>
        <w:t xml:space="preserve"> did not provide a clear separation suggesting that variability between dormant and resistant tumours was subtle and determined by other factors than the most variant features.</w:t>
      </w:r>
      <w:r w:rsidR="000E2384" w:rsidRPr="009855AE">
        <w:rPr>
          <w:rFonts w:ascii="Arial" w:hAnsi="Arial" w:cs="Arial"/>
        </w:rPr>
        <w:t xml:space="preserve"> </w:t>
      </w:r>
      <w:r w:rsidR="00844B84" w:rsidRPr="009855AE">
        <w:rPr>
          <w:rFonts w:ascii="Arial" w:hAnsi="Arial" w:cs="Arial"/>
        </w:rPr>
        <w:t xml:space="preserve">However, </w:t>
      </w:r>
      <w:r w:rsidR="000E2384" w:rsidRPr="009855AE">
        <w:rPr>
          <w:rFonts w:ascii="Arial" w:hAnsi="Arial" w:cs="Arial"/>
        </w:rPr>
        <w:t xml:space="preserve">MDS plots and Pearson correlations, </w:t>
      </w:r>
      <w:r w:rsidRPr="009855AE">
        <w:rPr>
          <w:rFonts w:ascii="Arial" w:hAnsi="Arial" w:cs="Arial"/>
        </w:rPr>
        <w:t xml:space="preserve">showed that dormant tumours significantly change under </w:t>
      </w:r>
      <w:r w:rsidR="00844B84" w:rsidRPr="009855AE">
        <w:rPr>
          <w:rFonts w:ascii="Arial" w:hAnsi="Arial" w:cs="Arial"/>
        </w:rPr>
        <w:t xml:space="preserve">long-term </w:t>
      </w:r>
      <w:r w:rsidRPr="009855AE">
        <w:rPr>
          <w:rFonts w:ascii="Arial" w:hAnsi="Arial" w:cs="Arial"/>
        </w:rPr>
        <w:t xml:space="preserve">treatment whereas acquired resistant patients are heterogeneous in their response.  </w:t>
      </w:r>
    </w:p>
    <w:p w14:paraId="07948A1A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6882CCFA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7CFE823C" w14:textId="77777777" w:rsidR="00300856" w:rsidRPr="009855AE" w:rsidRDefault="00300856" w:rsidP="003A6900">
      <w:pPr>
        <w:spacing w:before="120" w:after="120" w:line="240" w:lineRule="auto"/>
        <w:jc w:val="both"/>
        <w:rPr>
          <w:rFonts w:ascii="Arial" w:hAnsi="Arial" w:cs="Arial"/>
          <w:highlight w:val="yellow"/>
        </w:rPr>
      </w:pPr>
      <w:r w:rsidRPr="009855AE">
        <w:rPr>
          <w:rFonts w:ascii="Arial" w:hAnsi="Arial" w:cs="Arial"/>
          <w:highlight w:val="yellow"/>
        </w:rPr>
        <w:t># LT is making difference compared to early-on timepoints.</w:t>
      </w:r>
    </w:p>
    <w:p w14:paraId="4AD73BD2" w14:textId="77777777" w:rsidR="00300856" w:rsidRPr="009855AE" w:rsidRDefault="00300856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  <w:highlight w:val="yellow"/>
        </w:rPr>
        <w:t>#But some changes are apparent at early-on and can be used to predict later-on changes. Dormancy can be predicted within first 4 months. Andy said don’t say prediction.</w:t>
      </w:r>
    </w:p>
    <w:p w14:paraId="3E1EC33A" w14:textId="77777777" w:rsidR="00970E04" w:rsidRPr="009855AE" w:rsidRDefault="00E315E4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Genetic alterations observed in long-term treated resistant tumours are independent from resistance behaviour rather than being descriptive as they were significantly apparent in all dormant samples.  Similarly, t</w:t>
      </w:r>
      <w:r w:rsidR="00CC3A77">
        <w:rPr>
          <w:rFonts w:ascii="Arial" w:hAnsi="Arial" w:cs="Arial"/>
        </w:rPr>
        <w:t>ranscriptomics changes identified in long-term treated dormant tumours</w:t>
      </w:r>
      <w:r w:rsidR="00517A14">
        <w:rPr>
          <w:rFonts w:ascii="Arial" w:hAnsi="Arial" w:cs="Arial"/>
        </w:rPr>
        <w:t xml:space="preserve"> were shared </w:t>
      </w:r>
      <w:r w:rsidR="00CC3A77">
        <w:rPr>
          <w:rFonts w:ascii="Arial" w:hAnsi="Arial" w:cs="Arial"/>
        </w:rPr>
        <w:t xml:space="preserve">by some </w:t>
      </w:r>
      <w:r>
        <w:rPr>
          <w:rFonts w:ascii="Arial" w:hAnsi="Arial" w:cs="Arial"/>
        </w:rPr>
        <w:t xml:space="preserve">but not all </w:t>
      </w:r>
      <w:r w:rsidR="00517A14">
        <w:rPr>
          <w:rFonts w:ascii="Arial" w:hAnsi="Arial" w:cs="Arial"/>
        </w:rPr>
        <w:t xml:space="preserve">resistant </w:t>
      </w:r>
      <w:r w:rsidR="00B23B86">
        <w:rPr>
          <w:rFonts w:ascii="Arial" w:hAnsi="Arial" w:cs="Arial"/>
        </w:rPr>
        <w:t>tumours</w:t>
      </w:r>
      <w:r>
        <w:rPr>
          <w:rFonts w:ascii="Arial" w:hAnsi="Arial" w:cs="Arial"/>
        </w:rPr>
        <w:t xml:space="preserve">. This </w:t>
      </w:r>
      <w:r w:rsidR="00B23B86">
        <w:rPr>
          <w:rFonts w:ascii="Arial" w:hAnsi="Arial" w:cs="Arial"/>
        </w:rPr>
        <w:t xml:space="preserve">might be a consequence of resistance heterogeneity where some </w:t>
      </w:r>
      <w:r>
        <w:rPr>
          <w:rFonts w:ascii="Arial" w:hAnsi="Arial" w:cs="Arial"/>
        </w:rPr>
        <w:t>tumours</w:t>
      </w:r>
      <w:r w:rsidR="00B23B86">
        <w:rPr>
          <w:rFonts w:ascii="Arial" w:hAnsi="Arial" w:cs="Arial"/>
        </w:rPr>
        <w:t xml:space="preserve"> share similar changes with dormant </w:t>
      </w:r>
      <w:r>
        <w:rPr>
          <w:rFonts w:ascii="Arial" w:hAnsi="Arial" w:cs="Arial"/>
        </w:rPr>
        <w:t>tumours</w:t>
      </w:r>
      <w:r w:rsidR="00B23B86">
        <w:rPr>
          <w:rFonts w:ascii="Arial" w:hAnsi="Arial" w:cs="Arial"/>
        </w:rPr>
        <w:t xml:space="preserve"> while having their individual way of escape from </w:t>
      </w:r>
      <w:r w:rsidR="00F20A1E">
        <w:rPr>
          <w:rFonts w:ascii="Arial" w:hAnsi="Arial" w:cs="Arial"/>
        </w:rPr>
        <w:t xml:space="preserve">treatment-induced </w:t>
      </w:r>
      <w:r w:rsidR="00B23B86">
        <w:rPr>
          <w:rFonts w:ascii="Arial" w:hAnsi="Arial" w:cs="Arial"/>
        </w:rPr>
        <w:t>dormancy.</w:t>
      </w:r>
      <w:r>
        <w:rPr>
          <w:rFonts w:ascii="Arial" w:hAnsi="Arial" w:cs="Arial"/>
        </w:rPr>
        <w:t xml:space="preserve"> </w:t>
      </w:r>
      <w:r w:rsidRPr="00E315E4">
        <w:rPr>
          <w:rFonts w:ascii="Arial" w:hAnsi="Arial" w:cs="Arial"/>
          <w:highlight w:val="yellow"/>
        </w:rPr>
        <w:t xml:space="preserve">Re-growing tumours with opposite profile of </w:t>
      </w:r>
      <w:proofErr w:type="spellStart"/>
      <w:r w:rsidRPr="00E315E4">
        <w:rPr>
          <w:rFonts w:ascii="Arial" w:hAnsi="Arial" w:cs="Arial"/>
          <w:highlight w:val="yellow"/>
        </w:rPr>
        <w:t>dormants</w:t>
      </w:r>
      <w:proofErr w:type="spellEnd"/>
      <w:r w:rsidRPr="00E315E4">
        <w:rPr>
          <w:rFonts w:ascii="Arial" w:hAnsi="Arial" w:cs="Arial"/>
          <w:highlight w:val="yellow"/>
        </w:rPr>
        <w:t xml:space="preserve"> …..</w:t>
      </w:r>
      <w:r w:rsidR="00CC3A77">
        <w:rPr>
          <w:rFonts w:ascii="Arial" w:hAnsi="Arial" w:cs="Arial"/>
        </w:rPr>
        <w:t xml:space="preserve"> </w:t>
      </w:r>
    </w:p>
    <w:p w14:paraId="3D345D0A" w14:textId="77777777" w:rsidR="00970E04" w:rsidRPr="009855AE" w:rsidRDefault="00970E04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1CE221BA" w14:textId="77777777" w:rsidR="00545031" w:rsidRPr="009855AE" w:rsidRDefault="00970E04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Change in ECM ==meaning</w:t>
      </w:r>
      <w:r w:rsidR="003252E5" w:rsidRPr="009855AE">
        <w:rPr>
          <w:rFonts w:ascii="Arial" w:hAnsi="Arial" w:cs="Arial"/>
        </w:rPr>
        <w:t xml:space="preserve">==is it tumour </w:t>
      </w:r>
      <w:proofErr w:type="spellStart"/>
      <w:r w:rsidR="003252E5" w:rsidRPr="009855AE">
        <w:rPr>
          <w:rFonts w:ascii="Arial" w:hAnsi="Arial" w:cs="Arial"/>
        </w:rPr>
        <w:t>ECm</w:t>
      </w:r>
      <w:proofErr w:type="spellEnd"/>
      <w:r w:rsidR="003252E5" w:rsidRPr="009855AE">
        <w:rPr>
          <w:rFonts w:ascii="Arial" w:hAnsi="Arial" w:cs="Arial"/>
        </w:rPr>
        <w:t xml:space="preserve"> or stromal ECM? How to differentiate?</w:t>
      </w:r>
    </w:p>
    <w:p w14:paraId="2A348EEC" w14:textId="77777777" w:rsidR="00A36022" w:rsidRDefault="00A3602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3D5BCFF9" w14:textId="77777777" w:rsidR="00545031" w:rsidRPr="009855AE" w:rsidRDefault="0022538E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Decent separation when you look at timepoint 4 (or these pathways genes) ….</w:t>
      </w:r>
    </w:p>
    <w:p w14:paraId="06464DF1" w14:textId="77777777" w:rsidR="00545031" w:rsidRDefault="00EE5E58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They appeared to seem different</w:t>
      </w:r>
    </w:p>
    <w:p w14:paraId="5228B8CB" w14:textId="77777777" w:rsidR="00EE5E58" w:rsidRPr="009855AE" w:rsidRDefault="00EE5E58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7F461DF5" w14:textId="77777777" w:rsidR="00545031" w:rsidRPr="009855AE" w:rsidRDefault="00545031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Resistance heterogeneity</w:t>
      </w:r>
    </w:p>
    <w:p w14:paraId="3FF83485" w14:textId="77777777" w:rsidR="00280772" w:rsidRDefault="00545031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>tumour heterogeneity….</w:t>
      </w:r>
    </w:p>
    <w:p w14:paraId="3003972D" w14:textId="77777777" w:rsidR="00280772" w:rsidRDefault="0028077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14CB706B" w14:textId="77777777" w:rsidR="00280772" w:rsidRDefault="0028077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5BA46EE5" w14:textId="77777777" w:rsidR="00E749DE" w:rsidRDefault="00280772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280772">
        <w:rPr>
          <w:rFonts w:ascii="Arial" w:hAnsi="Arial" w:cs="Arial"/>
        </w:rPr>
        <w:t>Molecular mechanisms that mediate epigenetic regulation include</w:t>
      </w:r>
      <w:r w:rsidR="00E749DE">
        <w:rPr>
          <w:rFonts w:ascii="Arial" w:hAnsi="Arial" w:cs="Arial"/>
        </w:rPr>
        <w:t xml:space="preserve"> </w:t>
      </w:r>
      <w:r w:rsidRPr="00280772">
        <w:rPr>
          <w:rFonts w:ascii="Arial" w:hAnsi="Arial" w:cs="Arial"/>
        </w:rPr>
        <w:t xml:space="preserve">DNA methylation and chromatin modifications. </w:t>
      </w:r>
    </w:p>
    <w:p w14:paraId="4E3F1F9B" w14:textId="77777777" w:rsidR="00E749DE" w:rsidRDefault="00E749DE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66AC6409" w14:textId="77777777" w:rsidR="009B6682" w:rsidRDefault="00E749DE" w:rsidP="003A6900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E749DE">
        <w:rPr>
          <w:rFonts w:ascii="Arial" w:hAnsi="Arial" w:cs="Arial"/>
        </w:rPr>
        <w:t xml:space="preserve">pigenetic alterations are recognized to occur in various developmental disorders and cancer, </w:t>
      </w:r>
    </w:p>
    <w:p w14:paraId="7E86883B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br w:type="page"/>
      </w:r>
    </w:p>
    <w:p w14:paraId="0A252CE8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lastRenderedPageBreak/>
        <w:t>Conclusion</w:t>
      </w:r>
    </w:p>
    <w:p w14:paraId="4F38824B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45EB520F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6FB7E8FB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7D71D5B9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br w:type="page"/>
      </w:r>
    </w:p>
    <w:p w14:paraId="132113D2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lastRenderedPageBreak/>
        <w:t>Acknowledgements</w:t>
      </w:r>
    </w:p>
    <w:p w14:paraId="77020B45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t xml:space="preserve">The work was supported Marie Skłodowska-Curie Individual Fellowship (H2020-MSCA-IF, 658170) to CS. AHS is very grateful for funding provided by the Breast Cancer Now. </w:t>
      </w:r>
      <w:r w:rsidR="00F7560A" w:rsidRPr="009855AE">
        <w:rPr>
          <w:rFonts w:ascii="Arial" w:hAnsi="Arial" w:cs="Arial"/>
          <w:highlight w:val="yellow"/>
        </w:rPr>
        <w:t>ISSF</w:t>
      </w:r>
      <w:r w:rsidR="00F7560A" w:rsidRPr="009855AE">
        <w:rPr>
          <w:rFonts w:ascii="Arial" w:hAnsi="Arial" w:cs="Arial"/>
        </w:rPr>
        <w:t xml:space="preserve"> </w:t>
      </w:r>
      <w:r w:rsidRPr="009855AE">
        <w:rPr>
          <w:rFonts w:ascii="Arial" w:hAnsi="Arial" w:cs="Arial"/>
        </w:rPr>
        <w:t xml:space="preserve">The authors would like to thank </w:t>
      </w:r>
      <w:r w:rsidRPr="009855AE">
        <w:rPr>
          <w:rFonts w:ascii="Arial" w:hAnsi="Arial" w:cs="Arial"/>
          <w:highlight w:val="yellow"/>
        </w:rPr>
        <w:t>…………</w:t>
      </w:r>
      <w:r w:rsidRPr="009855AE">
        <w:rPr>
          <w:rFonts w:ascii="Arial" w:hAnsi="Arial" w:cs="Arial"/>
        </w:rPr>
        <w:t xml:space="preserve"> for helping with</w:t>
      </w:r>
      <w:r w:rsidRPr="009855AE">
        <w:rPr>
          <w:rFonts w:ascii="Arial" w:hAnsi="Arial" w:cs="Arial"/>
          <w:highlight w:val="yellow"/>
        </w:rPr>
        <w:t>…</w:t>
      </w:r>
      <w:proofErr w:type="gramStart"/>
      <w:r w:rsidRPr="009855AE">
        <w:rPr>
          <w:rFonts w:ascii="Arial" w:hAnsi="Arial" w:cs="Arial"/>
          <w:highlight w:val="yellow"/>
        </w:rPr>
        <w:t>….</w:t>
      </w:r>
      <w:r w:rsidRPr="009855AE">
        <w:rPr>
          <w:rFonts w:ascii="Arial" w:hAnsi="Arial" w:cs="Arial"/>
        </w:rPr>
        <w:t>.</w:t>
      </w:r>
      <w:proofErr w:type="gramEnd"/>
    </w:p>
    <w:p w14:paraId="247747CF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</w:p>
    <w:p w14:paraId="0F0A9FDA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</w:p>
    <w:p w14:paraId="25A324E5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br w:type="page"/>
      </w:r>
    </w:p>
    <w:p w14:paraId="7ECB2F97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lastRenderedPageBreak/>
        <w:t>References</w:t>
      </w:r>
    </w:p>
    <w:p w14:paraId="53EDC238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6340BCAD" w14:textId="77777777" w:rsidR="00A37002" w:rsidRPr="009855AE" w:rsidRDefault="00A37002" w:rsidP="003A6900">
      <w:pPr>
        <w:spacing w:before="120" w:after="120" w:line="240" w:lineRule="auto"/>
        <w:jc w:val="both"/>
        <w:rPr>
          <w:rFonts w:ascii="Arial" w:hAnsi="Arial" w:cs="Arial"/>
        </w:rPr>
      </w:pPr>
    </w:p>
    <w:p w14:paraId="45932CFD" w14:textId="77777777" w:rsidR="00120689" w:rsidRPr="009855AE" w:rsidRDefault="00120689" w:rsidP="003A6900">
      <w:pPr>
        <w:spacing w:line="259" w:lineRule="auto"/>
        <w:jc w:val="both"/>
        <w:rPr>
          <w:rFonts w:ascii="Arial" w:hAnsi="Arial" w:cs="Arial"/>
        </w:rPr>
      </w:pPr>
      <w:r w:rsidRPr="009855AE">
        <w:rPr>
          <w:rFonts w:ascii="Arial" w:hAnsi="Arial" w:cs="Arial"/>
        </w:rPr>
        <w:br w:type="page"/>
      </w:r>
    </w:p>
    <w:p w14:paraId="3A31AE37" w14:textId="77777777" w:rsidR="007229D2" w:rsidRPr="007769BF" w:rsidRDefault="00120689" w:rsidP="003A6900">
      <w:pPr>
        <w:spacing w:before="120" w:after="120" w:line="240" w:lineRule="auto"/>
        <w:jc w:val="both"/>
        <w:rPr>
          <w:rFonts w:ascii="Arial" w:hAnsi="Arial" w:cs="Arial"/>
          <w:b/>
        </w:rPr>
      </w:pPr>
      <w:r w:rsidRPr="009855AE">
        <w:rPr>
          <w:rFonts w:ascii="Arial" w:hAnsi="Arial" w:cs="Arial"/>
          <w:b/>
        </w:rPr>
        <w:lastRenderedPageBreak/>
        <w:t>Fig</w:t>
      </w:r>
      <w:r w:rsidR="0069518B" w:rsidRPr="009855AE">
        <w:rPr>
          <w:rFonts w:ascii="Arial" w:hAnsi="Arial" w:cs="Arial"/>
          <w:b/>
        </w:rPr>
        <w:t xml:space="preserve">. </w:t>
      </w:r>
      <w:r w:rsidRPr="009855AE">
        <w:rPr>
          <w:rFonts w:ascii="Arial" w:hAnsi="Arial" w:cs="Arial"/>
          <w:b/>
        </w:rPr>
        <w:t>1.</w:t>
      </w:r>
      <w:r w:rsidRPr="009855AE">
        <w:rPr>
          <w:rFonts w:ascii="Arial" w:hAnsi="Arial" w:cs="Arial"/>
        </w:rPr>
        <w:t xml:space="preserve"> </w:t>
      </w:r>
      <w:r w:rsidR="007769BF">
        <w:rPr>
          <w:rFonts w:ascii="Arial" w:hAnsi="Arial" w:cs="Arial"/>
          <w:b/>
        </w:rPr>
        <w:t xml:space="preserve">Long-term endocrine therapy as a clinical model to investigate ER+ breast cancer dormancy and acquired resistance. </w:t>
      </w:r>
      <w:r w:rsidRPr="00700A9A">
        <w:rPr>
          <w:rFonts w:ascii="Arial" w:hAnsi="Arial" w:cs="Arial"/>
          <w:b/>
        </w:rPr>
        <w:t>A)</w:t>
      </w:r>
      <w:r w:rsidRPr="009855AE">
        <w:rPr>
          <w:rFonts w:ascii="Arial" w:hAnsi="Arial" w:cs="Arial"/>
        </w:rPr>
        <w:t xml:space="preserve"> Extended (&gt;4 months) letrozole treatment </w:t>
      </w:r>
      <w:r w:rsidR="00E91CB1" w:rsidRPr="009855AE">
        <w:rPr>
          <w:rFonts w:ascii="Arial" w:hAnsi="Arial" w:cs="Arial"/>
        </w:rPr>
        <w:t xml:space="preserve">was utilised </w:t>
      </w:r>
      <w:r w:rsidRPr="009855AE">
        <w:rPr>
          <w:rFonts w:ascii="Arial" w:hAnsi="Arial" w:cs="Arial"/>
        </w:rPr>
        <w:t>as a clinical model of breast cancer dormancy and resistance</w:t>
      </w:r>
      <w:r w:rsidR="00E91CB1" w:rsidRPr="009855AE">
        <w:rPr>
          <w:rFonts w:ascii="Arial" w:hAnsi="Arial" w:cs="Arial"/>
        </w:rPr>
        <w:t>. Sequential clinical samples from the same patient with no surgery and extended treatment were used to model clinical breast cancer dormancy and resistance. Pre-treatment (&lt;0 days), early-on treatment (0-120 days) and long-term (extended</w:t>
      </w:r>
      <w:r w:rsidR="007B7145" w:rsidRPr="009855AE">
        <w:rPr>
          <w:rFonts w:ascii="Arial" w:hAnsi="Arial" w:cs="Arial"/>
        </w:rPr>
        <w:t>:</w:t>
      </w:r>
      <w:r w:rsidR="00E91CB1" w:rsidRPr="009855AE">
        <w:rPr>
          <w:rFonts w:ascii="Arial" w:hAnsi="Arial" w:cs="Arial"/>
        </w:rPr>
        <w:t xml:space="preserve">  &gt;120 days) neoadjuvant letrozole treatment. </w:t>
      </w:r>
      <w:r w:rsidR="00E91CB1" w:rsidRPr="00700A9A">
        <w:rPr>
          <w:rFonts w:ascii="Arial" w:hAnsi="Arial" w:cs="Arial"/>
          <w:b/>
        </w:rPr>
        <w:t>B)</w:t>
      </w:r>
      <w:r w:rsidR="00E91CB1" w:rsidRPr="009855AE">
        <w:rPr>
          <w:rFonts w:ascii="Arial" w:hAnsi="Arial" w:cs="Arial"/>
        </w:rPr>
        <w:t xml:space="preserve"> </w:t>
      </w:r>
      <w:r w:rsidR="00F8737E">
        <w:rPr>
          <w:rFonts w:ascii="Arial" w:hAnsi="Arial" w:cs="Arial"/>
        </w:rPr>
        <w:t>Dynamic change in tumour size by USS and mean expression of proliferation markers MKI67</w:t>
      </w:r>
      <w:r w:rsidR="00F8737E" w:rsidRPr="009855AE">
        <w:rPr>
          <w:rFonts w:ascii="Arial" w:hAnsi="Arial" w:cs="Arial"/>
        </w:rPr>
        <w:t>, PCNA and MCM2</w:t>
      </w:r>
      <w:r w:rsidR="00F8737E">
        <w:rPr>
          <w:rFonts w:ascii="Arial" w:hAnsi="Arial" w:cs="Arial"/>
        </w:rPr>
        <w:t xml:space="preserve"> were used to classify patients into two categories, dormant</w:t>
      </w:r>
      <w:r w:rsidR="009B261E">
        <w:rPr>
          <w:rFonts w:ascii="Arial" w:hAnsi="Arial" w:cs="Arial"/>
        </w:rPr>
        <w:t xml:space="preserve"> (blue)</w:t>
      </w:r>
      <w:r w:rsidR="00F8737E">
        <w:rPr>
          <w:rFonts w:ascii="Arial" w:hAnsi="Arial" w:cs="Arial"/>
        </w:rPr>
        <w:t xml:space="preserve"> and resistant</w:t>
      </w:r>
      <w:r w:rsidR="009B261E">
        <w:rPr>
          <w:rFonts w:ascii="Arial" w:hAnsi="Arial" w:cs="Arial"/>
        </w:rPr>
        <w:t xml:space="preserve"> (red)</w:t>
      </w:r>
      <w:r w:rsidR="00F8737E">
        <w:rPr>
          <w:rFonts w:ascii="Arial" w:hAnsi="Arial" w:cs="Arial"/>
        </w:rPr>
        <w:t xml:space="preserve">. </w:t>
      </w:r>
      <w:r w:rsidR="001009FC">
        <w:rPr>
          <w:rFonts w:ascii="Arial" w:hAnsi="Arial" w:cs="Arial"/>
        </w:rPr>
        <w:t xml:space="preserve"> </w:t>
      </w:r>
      <w:r w:rsidR="001009FC" w:rsidRPr="009855AE">
        <w:rPr>
          <w:rFonts w:ascii="Arial" w:hAnsi="Arial" w:cs="Arial"/>
        </w:rPr>
        <w:t>Overall comparison</w:t>
      </w:r>
      <w:r w:rsidR="001009FC">
        <w:rPr>
          <w:rFonts w:ascii="Arial" w:hAnsi="Arial" w:cs="Arial"/>
        </w:rPr>
        <w:t>s</w:t>
      </w:r>
      <w:r w:rsidR="001009FC" w:rsidRPr="009855AE">
        <w:rPr>
          <w:rFonts w:ascii="Arial" w:hAnsi="Arial" w:cs="Arial"/>
        </w:rPr>
        <w:t xml:space="preserve"> of classifications </w:t>
      </w:r>
      <w:r w:rsidR="001009FC">
        <w:rPr>
          <w:rFonts w:ascii="Arial" w:hAnsi="Arial" w:cs="Arial"/>
        </w:rPr>
        <w:t xml:space="preserve">per patient </w:t>
      </w:r>
      <w:r w:rsidR="001009FC" w:rsidRPr="009855AE">
        <w:rPr>
          <w:rFonts w:ascii="Arial" w:hAnsi="Arial" w:cs="Arial"/>
        </w:rPr>
        <w:t xml:space="preserve">based on USS and mean change </w:t>
      </w:r>
      <w:r w:rsidR="001009FC">
        <w:rPr>
          <w:rFonts w:ascii="Arial" w:hAnsi="Arial" w:cs="Arial"/>
        </w:rPr>
        <w:t>in</w:t>
      </w:r>
      <w:r w:rsidR="001009FC" w:rsidRPr="009855AE">
        <w:rPr>
          <w:rFonts w:ascii="Arial" w:hAnsi="Arial" w:cs="Arial"/>
        </w:rPr>
        <w:t xml:space="preserve"> proliferation markers with final classification</w:t>
      </w:r>
      <w:r w:rsidR="001009FC">
        <w:rPr>
          <w:rFonts w:ascii="Arial" w:hAnsi="Arial" w:cs="Arial"/>
        </w:rPr>
        <w:t xml:space="preserve"> </w:t>
      </w:r>
      <w:r w:rsidR="009B261E">
        <w:rPr>
          <w:rFonts w:ascii="Arial" w:hAnsi="Arial" w:cs="Arial"/>
        </w:rPr>
        <w:t>are shown.</w:t>
      </w:r>
      <w:r w:rsidR="00700A9A">
        <w:rPr>
          <w:rFonts w:ascii="Arial" w:hAnsi="Arial" w:cs="Arial"/>
        </w:rPr>
        <w:t xml:space="preserve"> </w:t>
      </w:r>
      <w:r w:rsidR="001009FC" w:rsidRPr="00700A9A">
        <w:rPr>
          <w:rFonts w:ascii="Arial" w:hAnsi="Arial" w:cs="Arial"/>
          <w:b/>
        </w:rPr>
        <w:t>C)</w:t>
      </w:r>
      <w:r w:rsidR="001009FC">
        <w:rPr>
          <w:rFonts w:ascii="Arial" w:hAnsi="Arial" w:cs="Arial"/>
        </w:rPr>
        <w:t xml:space="preserve"> T</w:t>
      </w:r>
      <w:r w:rsidR="001009FC" w:rsidRPr="001009FC">
        <w:rPr>
          <w:rFonts w:ascii="Arial" w:hAnsi="Arial" w:cs="Arial"/>
        </w:rPr>
        <w:t xml:space="preserve">he duration of letrozole treatment </w:t>
      </w:r>
      <w:r w:rsidR="001009FC">
        <w:rPr>
          <w:rFonts w:ascii="Arial" w:hAnsi="Arial" w:cs="Arial"/>
        </w:rPr>
        <w:t xml:space="preserve">(days, log2 transformed) </w:t>
      </w:r>
      <w:r w:rsidR="001009FC" w:rsidRPr="001009FC">
        <w:rPr>
          <w:rFonts w:ascii="Arial" w:hAnsi="Arial" w:cs="Arial"/>
        </w:rPr>
        <w:t xml:space="preserve">for </w:t>
      </w:r>
      <w:r w:rsidR="001009FC">
        <w:rPr>
          <w:rFonts w:ascii="Arial" w:hAnsi="Arial" w:cs="Arial"/>
        </w:rPr>
        <w:t>samples, e</w:t>
      </w:r>
      <w:r w:rsidR="001009FC" w:rsidRPr="001009FC">
        <w:rPr>
          <w:rFonts w:ascii="Arial" w:hAnsi="Arial" w:cs="Arial"/>
        </w:rPr>
        <w:t xml:space="preserve">ach bar </w:t>
      </w:r>
      <w:r w:rsidR="001009FC">
        <w:rPr>
          <w:rFonts w:ascii="Arial" w:hAnsi="Arial" w:cs="Arial"/>
        </w:rPr>
        <w:t>represents</w:t>
      </w:r>
      <w:r w:rsidR="001009FC" w:rsidRPr="001009FC">
        <w:rPr>
          <w:rFonts w:ascii="Arial" w:hAnsi="Arial" w:cs="Arial"/>
        </w:rPr>
        <w:t xml:space="preserve"> a sample.</w:t>
      </w:r>
      <w:r w:rsidR="007769BF">
        <w:rPr>
          <w:rFonts w:ascii="Arial" w:hAnsi="Arial" w:cs="Arial"/>
        </w:rPr>
        <w:t xml:space="preserve"> </w:t>
      </w:r>
      <w:r w:rsidR="00076283">
        <w:rPr>
          <w:rFonts w:ascii="Arial" w:hAnsi="Arial" w:cs="Arial"/>
          <w:b/>
        </w:rPr>
        <w:t>D</w:t>
      </w:r>
      <w:r w:rsidR="007769BF" w:rsidRPr="007630F3">
        <w:rPr>
          <w:rFonts w:ascii="Arial" w:hAnsi="Arial" w:cs="Arial"/>
          <w:b/>
        </w:rPr>
        <w:t>)</w:t>
      </w:r>
      <w:r w:rsidR="007769BF" w:rsidRPr="007229D2">
        <w:rPr>
          <w:rFonts w:ascii="Arial" w:hAnsi="Arial" w:cs="Arial"/>
        </w:rPr>
        <w:t xml:space="preserve"> </w:t>
      </w:r>
      <w:r w:rsidR="007769BF">
        <w:rPr>
          <w:rFonts w:ascii="Arial" w:hAnsi="Arial" w:cs="Arial"/>
        </w:rPr>
        <w:t>In</w:t>
      </w:r>
      <w:r w:rsidR="007769BF" w:rsidRPr="007630F3">
        <w:rPr>
          <w:rFonts w:ascii="Arial" w:hAnsi="Arial" w:cs="Arial"/>
        </w:rPr>
        <w:t xml:space="preserve">trinsic subtype </w:t>
      </w:r>
      <w:r w:rsidR="007769BF">
        <w:rPr>
          <w:rFonts w:ascii="Arial" w:hAnsi="Arial" w:cs="Arial"/>
        </w:rPr>
        <w:t>classification by</w:t>
      </w:r>
      <w:r w:rsidR="007769BF" w:rsidRPr="007630F3">
        <w:rPr>
          <w:rFonts w:ascii="Arial" w:hAnsi="Arial" w:cs="Arial"/>
        </w:rPr>
        <w:t xml:space="preserve"> </w:t>
      </w:r>
      <w:r w:rsidR="007769BF">
        <w:rPr>
          <w:rFonts w:ascii="Arial" w:hAnsi="Arial" w:cs="Arial"/>
        </w:rPr>
        <w:t xml:space="preserve">PAM50 at each timepoint. </w:t>
      </w:r>
      <w:r w:rsidR="00700A9A">
        <w:rPr>
          <w:rFonts w:ascii="Arial" w:hAnsi="Arial" w:cs="Arial"/>
        </w:rPr>
        <w:t xml:space="preserve"> </w:t>
      </w:r>
      <w:r w:rsidR="007769BF" w:rsidRPr="00076283">
        <w:rPr>
          <w:rFonts w:ascii="Arial" w:hAnsi="Arial" w:cs="Arial"/>
          <w:b/>
        </w:rPr>
        <w:t>E</w:t>
      </w:r>
      <w:r w:rsidR="007229D2" w:rsidRPr="00700A9A">
        <w:rPr>
          <w:rFonts w:ascii="Arial" w:hAnsi="Arial" w:cs="Arial"/>
          <w:b/>
        </w:rPr>
        <w:t>)</w:t>
      </w:r>
      <w:r w:rsidR="007229D2" w:rsidRPr="007229D2">
        <w:rPr>
          <w:rFonts w:ascii="Arial" w:hAnsi="Arial" w:cs="Arial"/>
        </w:rPr>
        <w:t xml:space="preserve"> Kaplan-Meier plot</w:t>
      </w:r>
      <w:r w:rsidR="007769BF">
        <w:rPr>
          <w:rFonts w:ascii="Arial" w:hAnsi="Arial" w:cs="Arial"/>
        </w:rPr>
        <w:t>s</w:t>
      </w:r>
      <w:r w:rsidR="007229D2" w:rsidRPr="007229D2">
        <w:rPr>
          <w:rFonts w:ascii="Arial" w:hAnsi="Arial" w:cs="Arial"/>
        </w:rPr>
        <w:t xml:space="preserve"> showing overall survival </w:t>
      </w:r>
      <w:r w:rsidR="007769BF">
        <w:rPr>
          <w:rFonts w:ascii="Arial" w:hAnsi="Arial" w:cs="Arial"/>
        </w:rPr>
        <w:t xml:space="preserve">and 2-year recurrence-free survival </w:t>
      </w:r>
      <w:r w:rsidR="007769BF" w:rsidRPr="007229D2">
        <w:rPr>
          <w:rFonts w:ascii="Arial" w:hAnsi="Arial" w:cs="Arial"/>
        </w:rPr>
        <w:t xml:space="preserve">probability </w:t>
      </w:r>
      <w:r w:rsidR="007229D2" w:rsidRPr="007229D2">
        <w:rPr>
          <w:rFonts w:ascii="Arial" w:hAnsi="Arial" w:cs="Arial"/>
        </w:rPr>
        <w:t>in dormant vs resistant pat</w:t>
      </w:r>
      <w:r w:rsidR="00700A9A">
        <w:rPr>
          <w:rFonts w:ascii="Arial" w:hAnsi="Arial" w:cs="Arial"/>
        </w:rPr>
        <w:t xml:space="preserve">ients (log-rank test). </w:t>
      </w:r>
      <w:r w:rsidR="007769BF">
        <w:rPr>
          <w:rFonts w:ascii="Arial" w:hAnsi="Arial" w:cs="Arial"/>
        </w:rPr>
        <w:t xml:space="preserve">Density plot shows </w:t>
      </w:r>
      <w:r w:rsidR="007769BF" w:rsidRPr="007769BF">
        <w:rPr>
          <w:rFonts w:ascii="Arial" w:hAnsi="Arial" w:cs="Arial"/>
        </w:rPr>
        <w:t xml:space="preserve">the distribution of </w:t>
      </w:r>
      <w:r w:rsidR="007769BF">
        <w:rPr>
          <w:rFonts w:ascii="Arial" w:hAnsi="Arial" w:cs="Arial"/>
        </w:rPr>
        <w:t>time to recurrence.</w:t>
      </w:r>
    </w:p>
    <w:p w14:paraId="1EF558B0" w14:textId="77777777" w:rsidR="00D76063" w:rsidRPr="009855AE" w:rsidRDefault="007F3851" w:rsidP="003A6900">
      <w:pPr>
        <w:spacing w:before="240" w:after="120" w:line="25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Fig. </w:t>
      </w:r>
      <w:r w:rsidR="007630F3">
        <w:rPr>
          <w:rFonts w:ascii="Arial" w:hAnsi="Arial" w:cs="Arial"/>
          <w:b/>
        </w:rPr>
        <w:t>2</w:t>
      </w:r>
      <w:r w:rsidR="007630F3" w:rsidRPr="009855AE">
        <w:rPr>
          <w:rFonts w:ascii="Arial" w:hAnsi="Arial" w:cs="Arial"/>
          <w:b/>
        </w:rPr>
        <w:t>.</w:t>
      </w:r>
      <w:r w:rsidR="007630F3" w:rsidRPr="009855A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Distinct transcriptomic </w:t>
      </w:r>
      <w:r w:rsidRPr="00175D86">
        <w:rPr>
          <w:rFonts w:ascii="Arial" w:hAnsi="Arial" w:cs="Arial"/>
          <w:b/>
        </w:rPr>
        <w:t xml:space="preserve">changes under long-term </w:t>
      </w:r>
      <w:r>
        <w:rPr>
          <w:rFonts w:ascii="Arial" w:hAnsi="Arial" w:cs="Arial"/>
          <w:b/>
        </w:rPr>
        <w:t xml:space="preserve">letrozole </w:t>
      </w:r>
      <w:r w:rsidRPr="00175D86">
        <w:rPr>
          <w:rFonts w:ascii="Arial" w:hAnsi="Arial" w:cs="Arial"/>
          <w:b/>
        </w:rPr>
        <w:t>treatment</w:t>
      </w:r>
      <w:r w:rsidR="007630F3">
        <w:rPr>
          <w:rFonts w:ascii="Arial" w:hAnsi="Arial" w:cs="Arial"/>
        </w:rPr>
        <w:t xml:space="preserve">. </w:t>
      </w:r>
      <w:r w:rsidR="007630F3" w:rsidRPr="00700A9A">
        <w:rPr>
          <w:rFonts w:ascii="Arial" w:hAnsi="Arial" w:cs="Arial"/>
          <w:b/>
        </w:rPr>
        <w:t>A)</w:t>
      </w:r>
      <w:r w:rsidR="007630F3" w:rsidRPr="009855AE">
        <w:rPr>
          <w:rFonts w:ascii="Arial" w:hAnsi="Arial" w:cs="Arial"/>
        </w:rPr>
        <w:t xml:space="preserve"> </w:t>
      </w:r>
      <w:r w:rsidR="00A92C3D">
        <w:rPr>
          <w:rFonts w:ascii="Arial" w:hAnsi="Arial" w:cs="Arial"/>
        </w:rPr>
        <w:t xml:space="preserve">Unsupervised </w:t>
      </w:r>
      <w:r w:rsidR="00A92C3D" w:rsidRPr="00A92C3D">
        <w:rPr>
          <w:rFonts w:ascii="Arial" w:hAnsi="Arial" w:cs="Arial"/>
        </w:rPr>
        <w:t xml:space="preserve">hierarchical </w:t>
      </w:r>
      <w:r w:rsidR="00A92C3D">
        <w:rPr>
          <w:rFonts w:ascii="Arial" w:hAnsi="Arial" w:cs="Arial"/>
        </w:rPr>
        <w:t xml:space="preserve">clustering with most variant 500 features. </w:t>
      </w:r>
      <w:r w:rsidR="00A92C3D" w:rsidRPr="00A92C3D">
        <w:rPr>
          <w:rFonts w:ascii="Arial" w:hAnsi="Arial" w:cs="Arial"/>
        </w:rPr>
        <w:t xml:space="preserve"> </w:t>
      </w:r>
      <w:r w:rsidR="00A92C3D" w:rsidRPr="00A92C3D">
        <w:rPr>
          <w:rFonts w:ascii="Arial" w:hAnsi="Arial" w:cs="Arial"/>
          <w:b/>
        </w:rPr>
        <w:t>B</w:t>
      </w:r>
      <w:r w:rsidR="00A92C3D">
        <w:rPr>
          <w:rFonts w:ascii="Arial" w:hAnsi="Arial" w:cs="Arial"/>
        </w:rPr>
        <w:t>) Multidimensional</w:t>
      </w:r>
      <w:r w:rsidR="00A13DFD">
        <w:rPr>
          <w:rFonts w:ascii="Arial" w:hAnsi="Arial" w:cs="Arial"/>
        </w:rPr>
        <w:t xml:space="preserve"> scaling (MDS) plot </w:t>
      </w:r>
      <w:r w:rsidR="00A13DFD" w:rsidRPr="00A13DFD">
        <w:rPr>
          <w:rFonts w:ascii="Arial" w:hAnsi="Arial" w:cs="Arial"/>
        </w:rPr>
        <w:t>using most va</w:t>
      </w:r>
      <w:r w:rsidR="00A13DFD">
        <w:rPr>
          <w:rFonts w:ascii="Arial" w:hAnsi="Arial" w:cs="Arial"/>
        </w:rPr>
        <w:t>riant 500 genes across all time</w:t>
      </w:r>
      <w:r w:rsidR="00A13DFD" w:rsidRPr="00A13DFD">
        <w:rPr>
          <w:rFonts w:ascii="Arial" w:hAnsi="Arial" w:cs="Arial"/>
        </w:rPr>
        <w:t>points</w:t>
      </w:r>
      <w:r w:rsidR="00A13DFD">
        <w:rPr>
          <w:rFonts w:ascii="Arial" w:hAnsi="Arial" w:cs="Arial"/>
        </w:rPr>
        <w:t xml:space="preserve">. Each dot corresponds to a sample and sizes </w:t>
      </w:r>
      <w:r w:rsidR="00A13DFD" w:rsidRPr="00A13DFD">
        <w:rPr>
          <w:rFonts w:ascii="Arial" w:hAnsi="Arial" w:cs="Arial"/>
        </w:rPr>
        <w:t>represents the duration of treatment.</w:t>
      </w:r>
      <w:r w:rsidR="00A92C3D">
        <w:rPr>
          <w:rFonts w:ascii="Arial" w:hAnsi="Arial" w:cs="Arial"/>
        </w:rPr>
        <w:t xml:space="preserve"> </w:t>
      </w:r>
      <w:r w:rsidR="007630F3" w:rsidRPr="00700A9A">
        <w:rPr>
          <w:rFonts w:ascii="Arial" w:hAnsi="Arial" w:cs="Arial"/>
          <w:b/>
        </w:rPr>
        <w:t>C)</w:t>
      </w:r>
      <w:r w:rsidR="007630F3">
        <w:rPr>
          <w:rFonts w:ascii="Arial" w:hAnsi="Arial" w:cs="Arial"/>
          <w:b/>
        </w:rPr>
        <w:t xml:space="preserve"> </w:t>
      </w:r>
      <w:r w:rsidR="007769BF">
        <w:rPr>
          <w:rFonts w:ascii="Arial" w:hAnsi="Arial" w:cs="Arial"/>
        </w:rPr>
        <w:t>I</w:t>
      </w:r>
      <w:r w:rsidR="007630F3" w:rsidRPr="009855AE">
        <w:rPr>
          <w:rFonts w:ascii="Arial" w:hAnsi="Arial" w:cs="Arial"/>
        </w:rPr>
        <w:t xml:space="preserve">ntra-patient (comparison of samples from the same patient) </w:t>
      </w:r>
      <w:r w:rsidR="007630F3">
        <w:rPr>
          <w:rFonts w:ascii="Arial" w:hAnsi="Arial" w:cs="Arial"/>
        </w:rPr>
        <w:t>correlations are shown.</w:t>
      </w:r>
      <w:r w:rsidR="00A13DFD">
        <w:rPr>
          <w:rFonts w:ascii="Arial" w:hAnsi="Arial" w:cs="Arial"/>
        </w:rPr>
        <w:t xml:space="preserve"> Dormant (blue), resistant (red),</w:t>
      </w:r>
      <w:r w:rsidR="007630F3">
        <w:rPr>
          <w:rFonts w:ascii="Arial" w:hAnsi="Arial" w:cs="Arial"/>
        </w:rPr>
        <w:t xml:space="preserve"> </w:t>
      </w:r>
      <w:r w:rsidR="00A13DFD">
        <w:rPr>
          <w:rFonts w:ascii="Arial" w:hAnsi="Arial" w:cs="Arial"/>
        </w:rPr>
        <w:t>p</w:t>
      </w:r>
      <w:r w:rsidR="007630F3" w:rsidRPr="009855AE">
        <w:rPr>
          <w:rFonts w:ascii="Arial" w:hAnsi="Arial" w:cs="Arial"/>
        </w:rPr>
        <w:t>re (&lt;0 days</w:t>
      </w:r>
      <w:r w:rsidR="007630F3">
        <w:rPr>
          <w:rFonts w:ascii="Arial" w:hAnsi="Arial" w:cs="Arial"/>
        </w:rPr>
        <w:t xml:space="preserve">, </w:t>
      </w:r>
      <w:r w:rsidR="00A13DFD">
        <w:rPr>
          <w:rFonts w:ascii="Arial" w:hAnsi="Arial" w:cs="Arial"/>
        </w:rPr>
        <w:t>pre-treatment</w:t>
      </w:r>
      <w:r w:rsidR="007630F3" w:rsidRPr="009855AE">
        <w:rPr>
          <w:rFonts w:ascii="Arial" w:hAnsi="Arial" w:cs="Arial"/>
        </w:rPr>
        <w:t>), early</w:t>
      </w:r>
      <w:r w:rsidR="007630F3">
        <w:rPr>
          <w:rFonts w:ascii="Arial" w:hAnsi="Arial" w:cs="Arial"/>
        </w:rPr>
        <w:t xml:space="preserve"> (0-120 days</w:t>
      </w:r>
      <w:r w:rsidR="007630F3" w:rsidRPr="009855AE">
        <w:rPr>
          <w:rFonts w:ascii="Arial" w:hAnsi="Arial" w:cs="Arial"/>
        </w:rPr>
        <w:t>-on treatment</w:t>
      </w:r>
      <w:r w:rsidR="007630F3">
        <w:rPr>
          <w:rFonts w:ascii="Arial" w:hAnsi="Arial" w:cs="Arial"/>
        </w:rPr>
        <w:t>)</w:t>
      </w:r>
      <w:r w:rsidR="007630F3" w:rsidRPr="009855AE">
        <w:rPr>
          <w:rFonts w:ascii="Arial" w:hAnsi="Arial" w:cs="Arial"/>
        </w:rPr>
        <w:t xml:space="preserve"> and long</w:t>
      </w:r>
      <w:r w:rsidR="007630F3">
        <w:rPr>
          <w:rFonts w:ascii="Arial" w:hAnsi="Arial" w:cs="Arial"/>
        </w:rPr>
        <w:t xml:space="preserve"> (long-term</w:t>
      </w:r>
      <w:r w:rsidR="00A13DFD">
        <w:rPr>
          <w:rFonts w:ascii="Arial" w:hAnsi="Arial" w:cs="Arial"/>
        </w:rPr>
        <w:t xml:space="preserve"> treatment</w:t>
      </w:r>
      <w:r w:rsidR="007630F3">
        <w:rPr>
          <w:rFonts w:ascii="Arial" w:hAnsi="Arial" w:cs="Arial"/>
        </w:rPr>
        <w:t>,</w:t>
      </w:r>
      <w:r w:rsidR="007630F3" w:rsidRPr="009855AE">
        <w:rPr>
          <w:rFonts w:ascii="Arial" w:hAnsi="Arial" w:cs="Arial"/>
        </w:rPr>
        <w:t xml:space="preserve"> &gt;120 days)</w:t>
      </w:r>
      <w:r w:rsidR="00A13DFD">
        <w:rPr>
          <w:rFonts w:ascii="Arial" w:hAnsi="Arial" w:cs="Arial"/>
        </w:rPr>
        <w:t>, ***P&lt;0.001</w:t>
      </w:r>
      <w:r w:rsidR="0074076D">
        <w:rPr>
          <w:rFonts w:ascii="Arial" w:hAnsi="Arial" w:cs="Arial"/>
        </w:rPr>
        <w:t xml:space="preserve">.  </w:t>
      </w:r>
    </w:p>
    <w:p w14:paraId="45581035" w14:textId="77777777" w:rsidR="00F14BFF" w:rsidRDefault="007F3851" w:rsidP="003A6900">
      <w:pPr>
        <w:spacing w:before="240" w:after="120" w:line="25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Fig. </w:t>
      </w:r>
      <w:r w:rsidR="00C04340">
        <w:rPr>
          <w:rFonts w:ascii="Arial" w:hAnsi="Arial" w:cs="Arial"/>
          <w:b/>
        </w:rPr>
        <w:t xml:space="preserve">3. </w:t>
      </w:r>
      <w:r w:rsidR="00AE7B18">
        <w:rPr>
          <w:rFonts w:ascii="Arial" w:hAnsi="Arial" w:cs="Arial"/>
          <w:b/>
        </w:rPr>
        <w:t xml:space="preserve">Enrichment </w:t>
      </w:r>
      <w:r w:rsidR="00C04340">
        <w:rPr>
          <w:rFonts w:ascii="Arial" w:hAnsi="Arial" w:cs="Arial"/>
          <w:b/>
        </w:rPr>
        <w:t xml:space="preserve">for cell cycle, senescence, epigenetic regulation and ECM-associated pathways. </w:t>
      </w:r>
      <w:r w:rsidR="0074076D">
        <w:rPr>
          <w:rFonts w:ascii="Arial" w:hAnsi="Arial" w:cs="Arial"/>
        </w:rPr>
        <w:t>Differentially expressed genes between pre-treatment and long-term treated sample of dormant (</w:t>
      </w:r>
      <w:r w:rsidR="0074076D" w:rsidRPr="00B1671C">
        <w:rPr>
          <w:rFonts w:ascii="Arial" w:hAnsi="Arial" w:cs="Arial"/>
          <w:b/>
        </w:rPr>
        <w:t>A</w:t>
      </w:r>
      <w:r w:rsidR="0074076D">
        <w:rPr>
          <w:rFonts w:ascii="Arial" w:hAnsi="Arial" w:cs="Arial"/>
        </w:rPr>
        <w:t>) and resistant (</w:t>
      </w:r>
      <w:r w:rsidR="0074076D" w:rsidRPr="00B1671C">
        <w:rPr>
          <w:rFonts w:ascii="Arial" w:hAnsi="Arial" w:cs="Arial"/>
          <w:b/>
        </w:rPr>
        <w:t>B</w:t>
      </w:r>
      <w:r w:rsidR="0074076D">
        <w:rPr>
          <w:rFonts w:ascii="Arial" w:hAnsi="Arial" w:cs="Arial"/>
        </w:rPr>
        <w:t>) patients were determined.</w:t>
      </w:r>
      <w:r w:rsidR="00175D86">
        <w:rPr>
          <w:rFonts w:ascii="Arial" w:hAnsi="Arial" w:cs="Arial"/>
          <w:b/>
        </w:rPr>
        <w:t xml:space="preserve"> </w:t>
      </w:r>
      <w:r w:rsidR="00175D86" w:rsidRPr="00175D86">
        <w:rPr>
          <w:rFonts w:ascii="Arial" w:hAnsi="Arial" w:cs="Arial"/>
        </w:rPr>
        <w:t>Heat-map</w:t>
      </w:r>
      <w:r w:rsidR="0074076D">
        <w:rPr>
          <w:rFonts w:ascii="Arial" w:hAnsi="Arial" w:cs="Arial"/>
        </w:rPr>
        <w:t>s</w:t>
      </w:r>
      <w:r w:rsidR="00175D86" w:rsidRPr="00175D86">
        <w:rPr>
          <w:rFonts w:ascii="Arial" w:hAnsi="Arial" w:cs="Arial"/>
        </w:rPr>
        <w:t xml:space="preserve"> </w:t>
      </w:r>
      <w:r w:rsidR="00175D86">
        <w:rPr>
          <w:rFonts w:ascii="Arial" w:hAnsi="Arial" w:cs="Arial"/>
        </w:rPr>
        <w:t>showing cha</w:t>
      </w:r>
      <w:r w:rsidR="00175D86" w:rsidRPr="00175D86">
        <w:rPr>
          <w:rFonts w:ascii="Arial" w:hAnsi="Arial" w:cs="Arial"/>
        </w:rPr>
        <w:t>ng</w:t>
      </w:r>
      <w:r w:rsidR="00A92C3D" w:rsidRPr="009855AE">
        <w:rPr>
          <w:rFonts w:ascii="Arial" w:hAnsi="Arial" w:cs="Arial"/>
        </w:rPr>
        <w:t>e</w:t>
      </w:r>
      <w:r w:rsidR="00175D86">
        <w:rPr>
          <w:rFonts w:ascii="Arial" w:hAnsi="Arial" w:cs="Arial"/>
        </w:rPr>
        <w:t xml:space="preserve"> in </w:t>
      </w:r>
      <w:r w:rsidR="0074076D">
        <w:rPr>
          <w:rFonts w:ascii="Arial" w:hAnsi="Arial" w:cs="Arial"/>
        </w:rPr>
        <w:t xml:space="preserve">down-and up-regulated </w:t>
      </w:r>
      <w:r w:rsidR="00175D86">
        <w:rPr>
          <w:rFonts w:ascii="Arial" w:hAnsi="Arial" w:cs="Arial"/>
        </w:rPr>
        <w:t>gene</w:t>
      </w:r>
      <w:r w:rsidR="0074076D">
        <w:rPr>
          <w:rFonts w:ascii="Arial" w:hAnsi="Arial" w:cs="Arial"/>
        </w:rPr>
        <w:t>s’</w:t>
      </w:r>
      <w:r w:rsidR="00175D86">
        <w:rPr>
          <w:rFonts w:ascii="Arial" w:hAnsi="Arial" w:cs="Arial"/>
        </w:rPr>
        <w:t xml:space="preserve"> expression in dormant</w:t>
      </w:r>
      <w:r w:rsidR="0074076D">
        <w:rPr>
          <w:rFonts w:ascii="Arial" w:hAnsi="Arial" w:cs="Arial"/>
        </w:rPr>
        <w:t xml:space="preserve"> (</w:t>
      </w:r>
      <w:r w:rsidR="0074076D" w:rsidRPr="00B1671C">
        <w:rPr>
          <w:rFonts w:ascii="Arial" w:hAnsi="Arial" w:cs="Arial"/>
          <w:b/>
        </w:rPr>
        <w:t>A</w:t>
      </w:r>
      <w:r w:rsidR="0074076D">
        <w:rPr>
          <w:rFonts w:ascii="Arial" w:hAnsi="Arial" w:cs="Arial"/>
        </w:rPr>
        <w:t>) and resistant (</w:t>
      </w:r>
      <w:r w:rsidR="0074076D" w:rsidRPr="00B1671C">
        <w:rPr>
          <w:rFonts w:ascii="Arial" w:hAnsi="Arial" w:cs="Arial"/>
          <w:b/>
        </w:rPr>
        <w:t>B</w:t>
      </w:r>
      <w:r w:rsidR="0074076D">
        <w:rPr>
          <w:rFonts w:ascii="Arial" w:hAnsi="Arial" w:cs="Arial"/>
        </w:rPr>
        <w:t>)</w:t>
      </w:r>
      <w:r w:rsidR="00175D86">
        <w:rPr>
          <w:rFonts w:ascii="Arial" w:hAnsi="Arial" w:cs="Arial"/>
        </w:rPr>
        <w:t xml:space="preserve"> samples.  Ea</w:t>
      </w:r>
      <w:r w:rsidR="00A92C3D" w:rsidRPr="009855AE">
        <w:rPr>
          <w:rFonts w:ascii="Arial" w:hAnsi="Arial" w:cs="Arial"/>
        </w:rPr>
        <w:t>ch column represent a sample and each row a gene.</w:t>
      </w:r>
      <w:r w:rsidR="00175D86">
        <w:rPr>
          <w:rFonts w:ascii="Arial" w:hAnsi="Arial" w:cs="Arial"/>
        </w:rPr>
        <w:t xml:space="preserve"> C</w:t>
      </w:r>
      <w:r w:rsidR="00175D86" w:rsidRPr="00175D86">
        <w:rPr>
          <w:rFonts w:ascii="Arial" w:hAnsi="Arial" w:cs="Arial"/>
        </w:rPr>
        <w:t>olo</w:t>
      </w:r>
      <w:r w:rsidR="00175D86">
        <w:rPr>
          <w:rFonts w:ascii="Arial" w:hAnsi="Arial" w:cs="Arial"/>
        </w:rPr>
        <w:t>urs are log2 mean-centred values</w:t>
      </w:r>
      <w:r w:rsidR="00175D86" w:rsidRPr="00175D86">
        <w:rPr>
          <w:rFonts w:ascii="Arial" w:hAnsi="Arial" w:cs="Arial"/>
        </w:rPr>
        <w:t xml:space="preserve"> with </w:t>
      </w:r>
      <w:r w:rsidR="00175D86">
        <w:rPr>
          <w:rFonts w:ascii="Arial" w:hAnsi="Arial" w:cs="Arial"/>
        </w:rPr>
        <w:t>red</w:t>
      </w:r>
      <w:r w:rsidR="00175D86" w:rsidRPr="00175D86">
        <w:rPr>
          <w:rFonts w:ascii="Arial" w:hAnsi="Arial" w:cs="Arial"/>
        </w:rPr>
        <w:t xml:space="preserve"> indicating high values and </w:t>
      </w:r>
      <w:r w:rsidR="00175D86">
        <w:rPr>
          <w:rFonts w:ascii="Arial" w:hAnsi="Arial" w:cs="Arial"/>
        </w:rPr>
        <w:t>blue</w:t>
      </w:r>
      <w:r w:rsidR="00175D86" w:rsidRPr="00175D86">
        <w:rPr>
          <w:rFonts w:ascii="Arial" w:hAnsi="Arial" w:cs="Arial"/>
        </w:rPr>
        <w:t xml:space="preserve"> indicating low</w:t>
      </w:r>
      <w:r w:rsidR="00175D86">
        <w:rPr>
          <w:rFonts w:ascii="Arial" w:hAnsi="Arial" w:cs="Arial"/>
        </w:rPr>
        <w:t xml:space="preserve"> expression.</w:t>
      </w:r>
      <w:r w:rsidR="0074076D">
        <w:rPr>
          <w:rFonts w:ascii="Arial" w:hAnsi="Arial" w:cs="Arial"/>
        </w:rPr>
        <w:t xml:space="preserve"> Bar plots on top of heat-maps represent the time on treatment (log2, days) for each sample. Graphs on the left show dynamic changes in mean expression of down- and up-regulated genes.</w:t>
      </w:r>
      <w:r w:rsidR="0074076D" w:rsidRPr="0074076D">
        <w:rPr>
          <w:rFonts w:ascii="Arial" w:hAnsi="Arial" w:cs="Arial"/>
        </w:rPr>
        <w:t xml:space="preserve"> </w:t>
      </w:r>
      <w:r w:rsidR="0074076D" w:rsidRPr="0074076D">
        <w:rPr>
          <w:rFonts w:ascii="Arial" w:hAnsi="Arial" w:cs="Arial"/>
          <w:b/>
        </w:rPr>
        <w:t>C)</w:t>
      </w:r>
      <w:r w:rsidR="0074076D">
        <w:rPr>
          <w:rFonts w:ascii="Arial" w:hAnsi="Arial" w:cs="Arial"/>
        </w:rPr>
        <w:t xml:space="preserve"> Dynamic change in mean expression of differentially expressed genes across patient groups. ***P&lt;0.001,</w:t>
      </w:r>
      <w:r w:rsidR="0074076D" w:rsidRPr="0074076D">
        <w:rPr>
          <w:rFonts w:ascii="Arial" w:hAnsi="Arial" w:cs="Arial"/>
        </w:rPr>
        <w:t xml:space="preserve"> </w:t>
      </w:r>
      <w:r w:rsidR="0074076D">
        <w:rPr>
          <w:rFonts w:ascii="Arial" w:hAnsi="Arial" w:cs="Arial"/>
        </w:rPr>
        <w:t xml:space="preserve">**P&lt;0.01, *P&lt;0.05. </w:t>
      </w:r>
    </w:p>
    <w:p w14:paraId="5E72AAE7" w14:textId="77777777" w:rsidR="00D76063" w:rsidRDefault="00F14BFF" w:rsidP="003A6900">
      <w:pPr>
        <w:spacing w:before="240" w:after="120" w:line="257" w:lineRule="auto"/>
        <w:jc w:val="both"/>
        <w:rPr>
          <w:rFonts w:ascii="Arial" w:hAnsi="Arial" w:cs="Arial"/>
          <w:b/>
        </w:rPr>
      </w:pPr>
      <w:r w:rsidRPr="00F14BFF">
        <w:rPr>
          <w:rFonts w:ascii="Arial" w:hAnsi="Arial" w:cs="Arial"/>
          <w:b/>
        </w:rPr>
        <w:t xml:space="preserve">Fig.4. Comparative analysis of dormant and resistant tumours. </w:t>
      </w:r>
      <w:r w:rsidR="0074076D" w:rsidRPr="00F14BF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A) </w:t>
      </w:r>
    </w:p>
    <w:p w14:paraId="70133E1A" w14:textId="77777777" w:rsidR="00390316" w:rsidRDefault="00390316" w:rsidP="003A6900">
      <w:pPr>
        <w:spacing w:before="240" w:after="120" w:line="257" w:lineRule="auto"/>
        <w:jc w:val="both"/>
        <w:rPr>
          <w:rFonts w:ascii="Arial" w:hAnsi="Arial" w:cs="Arial"/>
          <w:b/>
        </w:rPr>
      </w:pPr>
    </w:p>
    <w:p w14:paraId="2D4251A6" w14:textId="77777777" w:rsidR="00076283" w:rsidRDefault="00390316" w:rsidP="003A6900">
      <w:pPr>
        <w:spacing w:before="240" w:after="120" w:line="257" w:lineRule="auto"/>
        <w:jc w:val="both"/>
        <w:rPr>
          <w:rFonts w:ascii="Arial" w:hAnsi="Arial" w:cs="Arial"/>
        </w:rPr>
      </w:pPr>
      <w:r w:rsidRPr="00390316">
        <w:rPr>
          <w:rFonts w:ascii="Arial" w:hAnsi="Arial" w:cs="Arial"/>
        </w:rPr>
        <w:t xml:space="preserve">Top 5 drugs </w:t>
      </w:r>
      <w:r>
        <w:rPr>
          <w:rFonts w:ascii="Arial" w:hAnsi="Arial" w:cs="Arial"/>
        </w:rPr>
        <w:t>with</w:t>
      </w:r>
      <w:r w:rsidRPr="00390316">
        <w:rPr>
          <w:rFonts w:ascii="Arial" w:hAnsi="Arial" w:cs="Arial"/>
        </w:rPr>
        <w:t xml:space="preserve"> the lowest score</w:t>
      </w:r>
      <w:r>
        <w:rPr>
          <w:rFonts w:ascii="Arial" w:hAnsi="Arial" w:cs="Arial"/>
        </w:rPr>
        <w:t>s</w:t>
      </w:r>
      <w:r w:rsidRPr="00390316">
        <w:rPr>
          <w:rFonts w:ascii="Arial" w:hAnsi="Arial" w:cs="Arial"/>
        </w:rPr>
        <w:t xml:space="preserve"> in connectivity map analysis with differentially expressed genes.</w:t>
      </w:r>
    </w:p>
    <w:p w14:paraId="64431DDA" w14:textId="77777777" w:rsidR="00076283" w:rsidRDefault="00076283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DD1825" w14:textId="77777777" w:rsidR="00390316" w:rsidRDefault="00076283" w:rsidP="003A6900">
      <w:pPr>
        <w:spacing w:before="240" w:after="120" w:line="257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DA827E9" wp14:editId="770FE358">
            <wp:extent cx="5731510" cy="8335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316" w:rsidRPr="00390316">
        <w:rPr>
          <w:rFonts w:ascii="Arial" w:hAnsi="Arial" w:cs="Arial"/>
        </w:rPr>
        <w:t xml:space="preserve">  </w:t>
      </w:r>
    </w:p>
    <w:p w14:paraId="25F44F7C" w14:textId="77777777" w:rsidR="00076283" w:rsidRDefault="00076283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9A0E42" w14:textId="77777777" w:rsidR="00076283" w:rsidRDefault="0067470F" w:rsidP="003A6900">
      <w:pPr>
        <w:spacing w:before="240" w:after="120" w:line="257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7918EAC" wp14:editId="661B1EF2">
            <wp:extent cx="5516880" cy="6164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B505" w14:textId="77777777" w:rsidR="0067470F" w:rsidRDefault="0067470F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2A5FC0" w14:textId="77777777" w:rsidR="0067470F" w:rsidRPr="00390316" w:rsidRDefault="0067470F" w:rsidP="003A6900">
      <w:pPr>
        <w:spacing w:before="240" w:after="120" w:line="257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97F082D" wp14:editId="59696D27">
            <wp:extent cx="5433060" cy="758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70F" w:rsidRPr="0039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Dominic Pearce" w:date="2017-11-13T13:03:00Z" w:initials="DP">
    <w:p w14:paraId="783BF53F" w14:textId="77777777" w:rsidR="00014D1E" w:rsidRDefault="00014D1E">
      <w:pPr>
        <w:pStyle w:val="CommentText"/>
      </w:pPr>
      <w:r>
        <w:rPr>
          <w:rStyle w:val="CommentReference"/>
        </w:rPr>
        <w:annotationRef/>
      </w:r>
      <w:r>
        <w:t>Patient sizes could make people think you mean the size (height, weight) of the patients!</w:t>
      </w:r>
    </w:p>
  </w:comment>
  <w:comment w:id="18" w:author="Dominic Pearce" w:date="2017-11-13T13:09:00Z" w:initials="DP">
    <w:p w14:paraId="2F3C6D98" w14:textId="77777777" w:rsidR="00014D1E" w:rsidRDefault="00014D1E">
      <w:pPr>
        <w:pStyle w:val="CommentText"/>
      </w:pPr>
      <w:r>
        <w:rPr>
          <w:rStyle w:val="CommentReference"/>
        </w:rPr>
        <w:annotationRef/>
      </w:r>
      <w:r>
        <w:t>Do you mean “at least 50%” here?</w:t>
      </w:r>
    </w:p>
    <w:p w14:paraId="3C4535DD" w14:textId="77777777" w:rsidR="00014D1E" w:rsidRDefault="00014D1E">
      <w:pPr>
        <w:pStyle w:val="CommentText"/>
      </w:pPr>
    </w:p>
    <w:p w14:paraId="46302A5D" w14:textId="77777777" w:rsidR="00014D1E" w:rsidRDefault="00014D1E">
      <w:pPr>
        <w:pStyle w:val="CommentText"/>
      </w:pPr>
      <w:r>
        <w:t>In terms of word count “</w:t>
      </w:r>
      <w:r>
        <w:rPr>
          <w:rFonts w:cstheme="minorHAnsi"/>
        </w:rPr>
        <w:t>≥</w:t>
      </w:r>
      <w:r>
        <w:t>50%” works better than “at least 50%”</w:t>
      </w:r>
    </w:p>
  </w:comment>
  <w:comment w:id="35" w:author="Dominic Pearce" w:date="2017-11-13T13:21:00Z" w:initials="DP">
    <w:p w14:paraId="40D60BC6" w14:textId="77777777" w:rsidR="00014D1E" w:rsidRDefault="00014D1E">
      <w:pPr>
        <w:pStyle w:val="CommentText"/>
      </w:pPr>
      <w:r>
        <w:rPr>
          <w:rStyle w:val="CommentReference"/>
        </w:rPr>
        <w:annotationRef/>
      </w:r>
      <w:r>
        <w:t>I assume this will be defined in the methods section</w:t>
      </w:r>
    </w:p>
  </w:comment>
  <w:comment w:id="38" w:author="Dominic Pearce" w:date="2017-11-13T13:21:00Z" w:initials="DP">
    <w:p w14:paraId="6E8E8A89" w14:textId="77777777" w:rsidR="00014D1E" w:rsidRDefault="00014D1E" w:rsidP="00DE2AF9">
      <w:pPr>
        <w:pStyle w:val="CommentText"/>
      </w:pPr>
      <w:r>
        <w:rPr>
          <w:rStyle w:val="CommentReference"/>
        </w:rPr>
        <w:annotationRef/>
      </w:r>
      <w:r>
        <w:t>I assume this will be defined in the methods section</w:t>
      </w:r>
    </w:p>
  </w:comment>
  <w:comment w:id="62" w:author="Dominic Pearce" w:date="2017-11-13T13:44:00Z" w:initials="DP">
    <w:p w14:paraId="6D65A147" w14:textId="77777777" w:rsidR="00014D1E" w:rsidRDefault="00014D1E">
      <w:pPr>
        <w:pStyle w:val="CommentText"/>
      </w:pPr>
      <w:r>
        <w:rPr>
          <w:rStyle w:val="CommentReference"/>
        </w:rPr>
        <w:annotationRef/>
      </w:r>
      <w:r>
        <w:t>This sentence is interesting but seems a bit out-of-place</w:t>
      </w:r>
    </w:p>
  </w:comment>
  <w:comment w:id="75" w:author="Dominic Pearce" w:date="2017-11-13T14:29:00Z" w:initials="DP">
    <w:p w14:paraId="6EE91634" w14:textId="77777777" w:rsidR="00741BFF" w:rsidRDefault="00741BFF">
      <w:pPr>
        <w:pStyle w:val="CommentText"/>
      </w:pPr>
      <w:r>
        <w:rPr>
          <w:rStyle w:val="CommentReference"/>
        </w:rPr>
        <w:annotationRef/>
      </w:r>
      <w:r>
        <w:t xml:space="preserve">A simple t or </w:t>
      </w:r>
      <w:proofErr w:type="spellStart"/>
      <w:r>
        <w:t>wilcox</w:t>
      </w:r>
      <w:proofErr w:type="spellEnd"/>
      <w:r>
        <w:t xml:space="preserve"> test here</w:t>
      </w:r>
    </w:p>
  </w:comment>
  <w:comment w:id="82" w:author="Dominic Pearce" w:date="2017-11-13T14:21:00Z" w:initials="DP">
    <w:p w14:paraId="7F05BB01" w14:textId="77777777" w:rsidR="000E2CBC" w:rsidRDefault="000E2CBC" w:rsidP="000E2CB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don’t think you’ve defined your timepoints before this yet</w:t>
      </w:r>
    </w:p>
    <w:p w14:paraId="19E407C8" w14:textId="77777777" w:rsidR="000E2CBC" w:rsidRDefault="000E2CBC">
      <w:pPr>
        <w:pStyle w:val="CommentText"/>
      </w:pPr>
    </w:p>
  </w:comment>
  <w:comment w:id="88" w:author="Dominic Pearce" w:date="2017-11-13T14:23:00Z" w:initials="DP">
    <w:p w14:paraId="5C0B4538" w14:textId="77777777" w:rsidR="00741BFF" w:rsidRDefault="00741BFF">
      <w:pPr>
        <w:pStyle w:val="CommentText"/>
      </w:pPr>
      <w:r>
        <w:rPr>
          <w:rStyle w:val="CommentReference"/>
        </w:rPr>
        <w:annotationRef/>
      </w:r>
      <w:r>
        <w:t>Put this in the methods</w:t>
      </w:r>
    </w:p>
  </w:comment>
  <w:comment w:id="105" w:author="Dominic Pearce" w:date="2017-11-13T14:32:00Z" w:initials="DP">
    <w:p w14:paraId="376B4CB6" w14:textId="77777777" w:rsidR="00392827" w:rsidRDefault="00392827">
      <w:pPr>
        <w:pStyle w:val="CommentText"/>
      </w:pPr>
      <w:r>
        <w:rPr>
          <w:rStyle w:val="CommentReference"/>
        </w:rPr>
        <w:annotationRef/>
      </w:r>
      <w:r>
        <w:t>I think this is what you mean</w:t>
      </w:r>
    </w:p>
  </w:comment>
  <w:comment w:id="87" w:author="Dominic Pearce" w:date="2017-11-13T14:25:00Z" w:initials="DP">
    <w:p w14:paraId="2A6AB404" w14:textId="77777777" w:rsidR="00741BFF" w:rsidRDefault="00741BFF">
      <w:pPr>
        <w:pStyle w:val="CommentText"/>
      </w:pPr>
      <w:r>
        <w:rPr>
          <w:rStyle w:val="CommentReference"/>
        </w:rPr>
        <w:annotationRef/>
      </w:r>
      <w:r>
        <w:t>I think that these paragraphs shouldn’t be in this section, and should instead be included in the sections below</w:t>
      </w:r>
    </w:p>
  </w:comment>
  <w:comment w:id="141" w:author="Dominic Pearce" w:date="2017-11-13T14:56:00Z" w:initials="DP">
    <w:p w14:paraId="5A88C562" w14:textId="77777777" w:rsidR="00CF3372" w:rsidRDefault="00CF3372">
      <w:pPr>
        <w:pStyle w:val="CommentText"/>
      </w:pPr>
      <w:r>
        <w:rPr>
          <w:rStyle w:val="CommentReference"/>
        </w:rPr>
        <w:annotationRef/>
      </w:r>
      <w:r>
        <w:t>Not sure what you mean here</w:t>
      </w:r>
    </w:p>
  </w:comment>
  <w:comment w:id="143" w:author="Dominic Pearce" w:date="2017-11-13T14:56:00Z" w:initials="DP">
    <w:p w14:paraId="4C0928D4" w14:textId="77777777" w:rsidR="00CF3372" w:rsidRDefault="00CF3372">
      <w:pPr>
        <w:pStyle w:val="CommentText"/>
      </w:pPr>
      <w:r>
        <w:rPr>
          <w:rStyle w:val="CommentReference"/>
        </w:rPr>
        <w:annotationRef/>
      </w:r>
      <w:r>
        <w:t xml:space="preserve">Do you mean that long-term treatment induces different expression changes in </w:t>
      </w:r>
      <w:proofErr w:type="spellStart"/>
      <w:r>
        <w:t>dormants</w:t>
      </w:r>
      <w:proofErr w:type="spellEnd"/>
      <w:r>
        <w:t xml:space="preserve"> than </w:t>
      </w:r>
      <w:proofErr w:type="spellStart"/>
      <w:r>
        <w:t>resistants</w:t>
      </w:r>
      <w:proofErr w:type="spellEnd"/>
      <w:r>
        <w:t xml:space="preserve">? </w:t>
      </w:r>
    </w:p>
  </w:comment>
  <w:comment w:id="145" w:author="Dominic Pearce" w:date="2017-11-13T14:59:00Z" w:initials="DP">
    <w:p w14:paraId="167019E5" w14:textId="77777777" w:rsidR="00CF3372" w:rsidRDefault="00CF3372">
      <w:pPr>
        <w:pStyle w:val="CommentText"/>
      </w:pPr>
      <w:r>
        <w:rPr>
          <w:rStyle w:val="CommentReference"/>
        </w:rPr>
        <w:annotationRef/>
      </w:r>
      <w:r>
        <w:t>Try to keep the dormant vs. resistant thread front and centre. You weren’t interested whether samples varied over time, we knew they would, you were interested if there was a difference between dormant and resistant samples but this is only included in the second sentence rather than the first.</w:t>
      </w:r>
    </w:p>
  </w:comment>
  <w:comment w:id="146" w:author="Dominic Pearce" w:date="2017-11-13T16:47:00Z" w:initials="DP">
    <w:p w14:paraId="4FF9C2E2" w14:textId="73995657" w:rsidR="00DA7A55" w:rsidRDefault="00DA7A55">
      <w:pPr>
        <w:pStyle w:val="CommentText"/>
      </w:pPr>
      <w:r>
        <w:rPr>
          <w:rStyle w:val="CommentReference"/>
        </w:rPr>
        <w:annotationRef/>
      </w:r>
      <w:r>
        <w:t>We’ll talk about this on Wednesday</w:t>
      </w:r>
    </w:p>
  </w:comment>
  <w:comment w:id="164" w:author="Dominic Pearce" w:date="2017-11-13T16:53:00Z" w:initials="DP">
    <w:p w14:paraId="7FB53AC2" w14:textId="30EA03D5" w:rsidR="003E5D42" w:rsidRDefault="003E5D42">
      <w:pPr>
        <w:pStyle w:val="CommentText"/>
      </w:pPr>
      <w:r>
        <w:rPr>
          <w:rStyle w:val="CommentReference"/>
        </w:rPr>
        <w:annotationRef/>
      </w:r>
      <w:r>
        <w:t>Put this in the methods section as well</w:t>
      </w:r>
    </w:p>
  </w:comment>
  <w:comment w:id="165" w:author="Dominic Pearce" w:date="2017-11-13T16:54:00Z" w:initials="DP">
    <w:p w14:paraId="1CA1CDC2" w14:textId="2CB00A43" w:rsidR="003E5D42" w:rsidRDefault="003E5D42">
      <w:pPr>
        <w:pStyle w:val="CommentText"/>
      </w:pPr>
      <w:r>
        <w:rPr>
          <w:rStyle w:val="CommentReference"/>
        </w:rPr>
        <w:annotationRef/>
      </w:r>
      <w:r>
        <w:t>Is this a small number?</w:t>
      </w:r>
    </w:p>
  </w:comment>
  <w:comment w:id="166" w:author="Dominic Pearce" w:date="2017-11-13T16:54:00Z" w:initials="DP">
    <w:p w14:paraId="78868700" w14:textId="4B4EB0FA" w:rsidR="003E5D42" w:rsidRDefault="003E5D4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think this should be 63,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3BF53F" w15:done="0"/>
  <w15:commentEx w15:paraId="46302A5D" w15:done="0"/>
  <w15:commentEx w15:paraId="40D60BC6" w15:done="0"/>
  <w15:commentEx w15:paraId="6E8E8A89" w15:done="0"/>
  <w15:commentEx w15:paraId="6D65A147" w15:done="0"/>
  <w15:commentEx w15:paraId="6EE91634" w15:done="0"/>
  <w15:commentEx w15:paraId="19E407C8" w15:done="0"/>
  <w15:commentEx w15:paraId="5C0B4538" w15:done="0"/>
  <w15:commentEx w15:paraId="376B4CB6" w15:done="0"/>
  <w15:commentEx w15:paraId="2A6AB404" w15:done="0"/>
  <w15:commentEx w15:paraId="5A88C562" w15:done="0"/>
  <w15:commentEx w15:paraId="4C0928D4" w15:done="0"/>
  <w15:commentEx w15:paraId="167019E5" w15:done="0"/>
  <w15:commentEx w15:paraId="4FF9C2E2" w15:done="0"/>
  <w15:commentEx w15:paraId="7FB53AC2" w15:done="0"/>
  <w15:commentEx w15:paraId="1CA1CDC2" w15:done="0"/>
  <w15:commentEx w15:paraId="788687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minic Pearce">
    <w15:presenceInfo w15:providerId="Windows Live" w15:userId="cd00f463a9631f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32"/>
    <w:rsid w:val="00014D1E"/>
    <w:rsid w:val="000236BC"/>
    <w:rsid w:val="00033F01"/>
    <w:rsid w:val="00035612"/>
    <w:rsid w:val="00055518"/>
    <w:rsid w:val="00076283"/>
    <w:rsid w:val="00076FCB"/>
    <w:rsid w:val="00081A05"/>
    <w:rsid w:val="00095C1D"/>
    <w:rsid w:val="000A4C48"/>
    <w:rsid w:val="000A70CF"/>
    <w:rsid w:val="000C5193"/>
    <w:rsid w:val="000E2384"/>
    <w:rsid w:val="000E2CBC"/>
    <w:rsid w:val="000E4234"/>
    <w:rsid w:val="000F251B"/>
    <w:rsid w:val="001009FC"/>
    <w:rsid w:val="001028F4"/>
    <w:rsid w:val="00117D3F"/>
    <w:rsid w:val="00120689"/>
    <w:rsid w:val="00125F33"/>
    <w:rsid w:val="001266AC"/>
    <w:rsid w:val="001313F5"/>
    <w:rsid w:val="00174615"/>
    <w:rsid w:val="00175D86"/>
    <w:rsid w:val="001821BF"/>
    <w:rsid w:val="001B46F8"/>
    <w:rsid w:val="001C37BE"/>
    <w:rsid w:val="001F5524"/>
    <w:rsid w:val="001F7B7E"/>
    <w:rsid w:val="002145E6"/>
    <w:rsid w:val="00217694"/>
    <w:rsid w:val="00223E05"/>
    <w:rsid w:val="0022538E"/>
    <w:rsid w:val="00227799"/>
    <w:rsid w:val="00231D91"/>
    <w:rsid w:val="002410A5"/>
    <w:rsid w:val="0025516B"/>
    <w:rsid w:val="00271AFA"/>
    <w:rsid w:val="00280772"/>
    <w:rsid w:val="00290A94"/>
    <w:rsid w:val="00300856"/>
    <w:rsid w:val="00316212"/>
    <w:rsid w:val="0031640B"/>
    <w:rsid w:val="003237FD"/>
    <w:rsid w:val="003252E5"/>
    <w:rsid w:val="0033516F"/>
    <w:rsid w:val="00340C5B"/>
    <w:rsid w:val="0035051F"/>
    <w:rsid w:val="003507F7"/>
    <w:rsid w:val="00381F86"/>
    <w:rsid w:val="00390316"/>
    <w:rsid w:val="00392827"/>
    <w:rsid w:val="0039507E"/>
    <w:rsid w:val="003A6900"/>
    <w:rsid w:val="003E36DE"/>
    <w:rsid w:val="003E5D42"/>
    <w:rsid w:val="003E72AD"/>
    <w:rsid w:val="0041203F"/>
    <w:rsid w:val="00415B27"/>
    <w:rsid w:val="00437A09"/>
    <w:rsid w:val="00450718"/>
    <w:rsid w:val="00471F71"/>
    <w:rsid w:val="004804C6"/>
    <w:rsid w:val="00482231"/>
    <w:rsid w:val="00485442"/>
    <w:rsid w:val="00491511"/>
    <w:rsid w:val="004A3F77"/>
    <w:rsid w:val="004B7538"/>
    <w:rsid w:val="004B75A4"/>
    <w:rsid w:val="004C1792"/>
    <w:rsid w:val="004F0102"/>
    <w:rsid w:val="004F7871"/>
    <w:rsid w:val="005056AB"/>
    <w:rsid w:val="00512060"/>
    <w:rsid w:val="005173A2"/>
    <w:rsid w:val="00517A14"/>
    <w:rsid w:val="005351EF"/>
    <w:rsid w:val="0054037D"/>
    <w:rsid w:val="00545031"/>
    <w:rsid w:val="00545910"/>
    <w:rsid w:val="00546140"/>
    <w:rsid w:val="00550051"/>
    <w:rsid w:val="00573E1A"/>
    <w:rsid w:val="00594F9A"/>
    <w:rsid w:val="005B679A"/>
    <w:rsid w:val="005C5C40"/>
    <w:rsid w:val="005F1567"/>
    <w:rsid w:val="0060682A"/>
    <w:rsid w:val="00620BB2"/>
    <w:rsid w:val="00665BC9"/>
    <w:rsid w:val="0067470F"/>
    <w:rsid w:val="006925F6"/>
    <w:rsid w:val="0069518B"/>
    <w:rsid w:val="006B005B"/>
    <w:rsid w:val="006B0FA6"/>
    <w:rsid w:val="006C3D1B"/>
    <w:rsid w:val="006D619E"/>
    <w:rsid w:val="00700A9A"/>
    <w:rsid w:val="0071061A"/>
    <w:rsid w:val="00720223"/>
    <w:rsid w:val="007229D2"/>
    <w:rsid w:val="0074076D"/>
    <w:rsid w:val="00741B22"/>
    <w:rsid w:val="00741BFF"/>
    <w:rsid w:val="007630F3"/>
    <w:rsid w:val="007769BF"/>
    <w:rsid w:val="00790184"/>
    <w:rsid w:val="007B7145"/>
    <w:rsid w:val="007B7569"/>
    <w:rsid w:val="007C716C"/>
    <w:rsid w:val="007D1C21"/>
    <w:rsid w:val="007D51A6"/>
    <w:rsid w:val="007F3851"/>
    <w:rsid w:val="007F7B19"/>
    <w:rsid w:val="00805FCA"/>
    <w:rsid w:val="008216D0"/>
    <w:rsid w:val="00844254"/>
    <w:rsid w:val="00844B84"/>
    <w:rsid w:val="00885007"/>
    <w:rsid w:val="0088552D"/>
    <w:rsid w:val="008C2FD5"/>
    <w:rsid w:val="008D0A9A"/>
    <w:rsid w:val="008D44BE"/>
    <w:rsid w:val="008D463F"/>
    <w:rsid w:val="008F6343"/>
    <w:rsid w:val="009015C8"/>
    <w:rsid w:val="00914E66"/>
    <w:rsid w:val="00931C38"/>
    <w:rsid w:val="009525DB"/>
    <w:rsid w:val="00956C4F"/>
    <w:rsid w:val="009662F3"/>
    <w:rsid w:val="00970E04"/>
    <w:rsid w:val="00982E44"/>
    <w:rsid w:val="009855AE"/>
    <w:rsid w:val="0098708D"/>
    <w:rsid w:val="00992623"/>
    <w:rsid w:val="009B261E"/>
    <w:rsid w:val="009B6682"/>
    <w:rsid w:val="009E017D"/>
    <w:rsid w:val="00A02054"/>
    <w:rsid w:val="00A02A2A"/>
    <w:rsid w:val="00A02B03"/>
    <w:rsid w:val="00A13DFD"/>
    <w:rsid w:val="00A21057"/>
    <w:rsid w:val="00A25F6D"/>
    <w:rsid w:val="00A31E0F"/>
    <w:rsid w:val="00A36022"/>
    <w:rsid w:val="00A37002"/>
    <w:rsid w:val="00A4416C"/>
    <w:rsid w:val="00A46EF6"/>
    <w:rsid w:val="00A701B4"/>
    <w:rsid w:val="00A7398C"/>
    <w:rsid w:val="00A84A3C"/>
    <w:rsid w:val="00A85F5A"/>
    <w:rsid w:val="00A92C3D"/>
    <w:rsid w:val="00AA1DE5"/>
    <w:rsid w:val="00AA492F"/>
    <w:rsid w:val="00AA617F"/>
    <w:rsid w:val="00AB78BE"/>
    <w:rsid w:val="00AC2A0A"/>
    <w:rsid w:val="00AC2DC8"/>
    <w:rsid w:val="00AC631F"/>
    <w:rsid w:val="00AD480D"/>
    <w:rsid w:val="00AD4BB3"/>
    <w:rsid w:val="00AE3D83"/>
    <w:rsid w:val="00AE7B18"/>
    <w:rsid w:val="00AF52B3"/>
    <w:rsid w:val="00B05332"/>
    <w:rsid w:val="00B14E44"/>
    <w:rsid w:val="00B1671C"/>
    <w:rsid w:val="00B23B86"/>
    <w:rsid w:val="00B473B0"/>
    <w:rsid w:val="00B6530D"/>
    <w:rsid w:val="00B675B4"/>
    <w:rsid w:val="00B80AA6"/>
    <w:rsid w:val="00BB1354"/>
    <w:rsid w:val="00BE7E6F"/>
    <w:rsid w:val="00C00BD3"/>
    <w:rsid w:val="00C04340"/>
    <w:rsid w:val="00C10F3D"/>
    <w:rsid w:val="00C1551A"/>
    <w:rsid w:val="00C51967"/>
    <w:rsid w:val="00C55E8A"/>
    <w:rsid w:val="00C60C13"/>
    <w:rsid w:val="00C6546E"/>
    <w:rsid w:val="00C657F9"/>
    <w:rsid w:val="00C6608C"/>
    <w:rsid w:val="00C669CE"/>
    <w:rsid w:val="00C812C6"/>
    <w:rsid w:val="00CA0661"/>
    <w:rsid w:val="00CB14BA"/>
    <w:rsid w:val="00CB1707"/>
    <w:rsid w:val="00CB185F"/>
    <w:rsid w:val="00CB284B"/>
    <w:rsid w:val="00CB7EE6"/>
    <w:rsid w:val="00CC2AB1"/>
    <w:rsid w:val="00CC3A77"/>
    <w:rsid w:val="00CC6FC5"/>
    <w:rsid w:val="00CD4518"/>
    <w:rsid w:val="00CF3372"/>
    <w:rsid w:val="00D15886"/>
    <w:rsid w:val="00D216CE"/>
    <w:rsid w:val="00D27E35"/>
    <w:rsid w:val="00D3516F"/>
    <w:rsid w:val="00D41A21"/>
    <w:rsid w:val="00D41D96"/>
    <w:rsid w:val="00D4217F"/>
    <w:rsid w:val="00D43348"/>
    <w:rsid w:val="00D568DE"/>
    <w:rsid w:val="00D60397"/>
    <w:rsid w:val="00D75FD5"/>
    <w:rsid w:val="00D76063"/>
    <w:rsid w:val="00D85539"/>
    <w:rsid w:val="00D93301"/>
    <w:rsid w:val="00DA0B04"/>
    <w:rsid w:val="00DA7A55"/>
    <w:rsid w:val="00DC1344"/>
    <w:rsid w:val="00DD666B"/>
    <w:rsid w:val="00DE2AF9"/>
    <w:rsid w:val="00DE4E89"/>
    <w:rsid w:val="00DF1773"/>
    <w:rsid w:val="00DF47EF"/>
    <w:rsid w:val="00E04E67"/>
    <w:rsid w:val="00E07146"/>
    <w:rsid w:val="00E16B6C"/>
    <w:rsid w:val="00E175B0"/>
    <w:rsid w:val="00E23E50"/>
    <w:rsid w:val="00E30CE8"/>
    <w:rsid w:val="00E30E6B"/>
    <w:rsid w:val="00E315B5"/>
    <w:rsid w:val="00E315E4"/>
    <w:rsid w:val="00E327F8"/>
    <w:rsid w:val="00E350C7"/>
    <w:rsid w:val="00E511BF"/>
    <w:rsid w:val="00E749DE"/>
    <w:rsid w:val="00E91CB1"/>
    <w:rsid w:val="00EA257B"/>
    <w:rsid w:val="00EB0B19"/>
    <w:rsid w:val="00EB2061"/>
    <w:rsid w:val="00EB2A33"/>
    <w:rsid w:val="00EC14BA"/>
    <w:rsid w:val="00EE3FEB"/>
    <w:rsid w:val="00EE533E"/>
    <w:rsid w:val="00EE5E58"/>
    <w:rsid w:val="00EF39F5"/>
    <w:rsid w:val="00F0623C"/>
    <w:rsid w:val="00F14BFF"/>
    <w:rsid w:val="00F20A1E"/>
    <w:rsid w:val="00F57105"/>
    <w:rsid w:val="00F60560"/>
    <w:rsid w:val="00F7560A"/>
    <w:rsid w:val="00F8737E"/>
    <w:rsid w:val="00F920F1"/>
    <w:rsid w:val="00FC140C"/>
    <w:rsid w:val="00FC7732"/>
    <w:rsid w:val="00FC7B24"/>
    <w:rsid w:val="00FC7BEF"/>
    <w:rsid w:val="00FD092C"/>
    <w:rsid w:val="00FD0FAB"/>
    <w:rsid w:val="00FD34FB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892A"/>
  <w15:chartTrackingRefBased/>
  <w15:docId w15:val="{36545C2B-8D59-4244-BCE2-8EBDCA05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73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1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25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F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3090</Words>
  <Characters>17618</Characters>
  <Application>Microsoft Office Word</Application>
  <DocSecurity>4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Cigdem Selli</dc:creator>
  <cp:keywords/>
  <dc:description/>
  <cp:lastModifiedBy>Dominic Pearce</cp:lastModifiedBy>
  <cp:revision>2</cp:revision>
  <dcterms:created xsi:type="dcterms:W3CDTF">2017-11-13T22:04:00Z</dcterms:created>
  <dcterms:modified xsi:type="dcterms:W3CDTF">2017-11-13T22:04:00Z</dcterms:modified>
</cp:coreProperties>
</file>